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66EA1009" w14:textId="0A7B6E4D"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OpenChain</w:t>
      </w:r>
      <w:del w:id="0" w:author="Mieko Sato" w:date="2017-06-09T17:18:00Z">
        <w:r w:rsidRPr="0037519D" w:rsidDel="00883A83">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ins w:id="1" w:author="Mieko Sato" w:date="2017-06-09T17:18:00Z">
        <w:r w:rsidR="002F6947">
          <w:rPr>
            <w:rFonts w:ascii="Roboto" w:eastAsia="ＭＳ Ｐゴシック" w:hAnsi="Roboto" w:cs="ＭＳ Ｐゴシック" w:hint="eastAsia"/>
            <w:color w:val="676767"/>
            <w:kern w:val="0"/>
            <w:sz w:val="27"/>
            <w:szCs w:val="27"/>
          </w:rPr>
          <w:t>（</w:t>
        </w:r>
      </w:ins>
      <w:del w:id="2" w:author="Mieko Sato" w:date="2017-06-09T17:18:00Z">
        <w:r w:rsidRPr="0037519D" w:rsidDel="002F6947">
          <w:rPr>
            <w:rFonts w:ascii="Roboto" w:eastAsia="ＭＳ Ｐゴシック" w:hAnsi="Roboto" w:cs="ＭＳ Ｐゴシック"/>
            <w:color w:val="676767"/>
            <w:kern w:val="0"/>
            <w:sz w:val="27"/>
            <w:szCs w:val="27"/>
          </w:rPr>
          <w:delText xml:space="preserve"> </w:delText>
        </w:r>
      </w:del>
      <w:del w:id="3" w:author="Mieko Sato" w:date="2017-06-09T17:19:00Z">
        <w:r w:rsidRPr="0037519D" w:rsidDel="002F6947">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FOSS</w:t>
      </w:r>
      <w:del w:id="4" w:author="Mieko Sato" w:date="2017-06-09T17:19:00Z">
        <w:r w:rsidRPr="0037519D" w:rsidDel="002F6947">
          <w:rPr>
            <w:rFonts w:ascii="Roboto" w:eastAsia="ＭＳ Ｐゴシック" w:hAnsi="Roboto" w:cs="ＭＳ Ｐゴシック"/>
            <w:color w:val="676767"/>
            <w:kern w:val="0"/>
            <w:sz w:val="27"/>
            <w:szCs w:val="27"/>
          </w:rPr>
          <w:delText xml:space="preserve">) </w:delText>
        </w:r>
      </w:del>
      <w:ins w:id="5" w:author="Mieko Sato" w:date="2017-06-09T17:19:00Z">
        <w:r w:rsidR="002F6947">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についての高品質なコンプライアンス</w:t>
      </w:r>
      <w:ins w:id="6"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w:t>
      </w:r>
      <w:ins w:id="7" w:author="Hiroyuki Fukuchi" w:date="2017-05-30T16:35:00Z">
        <w:r w:rsidR="008317A7">
          <w:rPr>
            <w:rFonts w:ascii="Roboto" w:eastAsia="ＭＳ Ｐゴシック" w:hAnsi="Roboto" w:cs="ＭＳ Ｐゴシック" w:hint="eastAsia"/>
            <w:color w:val="676767"/>
            <w:kern w:val="0"/>
            <w:sz w:val="27"/>
            <w:szCs w:val="27"/>
          </w:rPr>
          <w:t>するのを助けます</w:t>
        </w:r>
      </w:ins>
      <w:del w:id="8" w:author="Hiroyuki Fukuchi" w:date="2017-05-30T16:35:00Z">
        <w:r w:rsidRPr="0037519D" w:rsidDel="008317A7">
          <w:rPr>
            <w:rFonts w:ascii="Roboto" w:eastAsia="ＭＳ Ｐゴシック" w:hAnsi="Roboto" w:cs="ＭＳ Ｐゴシック"/>
            <w:color w:val="676767"/>
            <w:kern w:val="0"/>
            <w:sz w:val="27"/>
            <w:szCs w:val="27"/>
          </w:rPr>
          <w:delText>していきます</w:delText>
        </w:r>
      </w:del>
      <w:r w:rsidRPr="0037519D">
        <w:rPr>
          <w:rFonts w:ascii="Roboto" w:eastAsia="ＭＳ Ｐゴシック" w:hAnsi="Roboto" w:cs="ＭＳ Ｐゴシック"/>
          <w:color w:val="676767"/>
          <w:kern w:val="0"/>
          <w:sz w:val="27"/>
          <w:szCs w:val="27"/>
        </w:rPr>
        <w:t>。</w:t>
      </w:r>
      <w:r w:rsidRPr="0037519D">
        <w:rPr>
          <w:rFonts w:ascii="Roboto" w:eastAsia="ＭＳ Ｐゴシック" w:hAnsi="Roboto" w:cs="ＭＳ Ｐゴシック"/>
          <w:color w:val="676767"/>
          <w:kern w:val="0"/>
          <w:sz w:val="27"/>
          <w:szCs w:val="27"/>
        </w:rPr>
        <w:t>OpenChain</w:t>
      </w:r>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commentRangeStart w:id="9"/>
      <w:ins w:id="10" w:author="imada" w:date="2017-07-04T15:54:00Z">
        <w:r w:rsidR="0004133E">
          <w:rPr>
            <w:rFonts w:ascii="Roboto" w:eastAsia="ＭＳ Ｐゴシック" w:hAnsi="Roboto" w:cs="ＭＳ Ｐゴシック" w:hint="eastAsia"/>
            <w:color w:val="676767"/>
            <w:kern w:val="0"/>
            <w:sz w:val="27"/>
            <w:szCs w:val="27"/>
          </w:rPr>
          <w:t>の世界に</w:t>
        </w:r>
      </w:ins>
      <w:commentRangeEnd w:id="9"/>
      <w:ins w:id="11" w:author="imada" w:date="2017-07-04T15:55:00Z">
        <w:r w:rsidR="0004133E">
          <w:rPr>
            <w:rStyle w:val="aa"/>
          </w:rPr>
          <w:commentReference w:id="9"/>
        </w:r>
      </w:ins>
      <w:ins w:id="12" w:author="工内隆" w:date="2017-05-26T11:38:00Z">
        <w:del w:id="13" w:author="imada" w:date="2017-07-04T15:54:00Z">
          <w:r w:rsidR="00C811EF" w:rsidDel="0004133E">
            <w:rPr>
              <w:rFonts w:ascii="Roboto" w:eastAsia="ＭＳ Ｐゴシック" w:hAnsi="Roboto" w:cs="ＭＳ Ｐゴシック" w:hint="eastAsia"/>
              <w:color w:val="676767"/>
              <w:kern w:val="0"/>
              <w:sz w:val="27"/>
              <w:szCs w:val="27"/>
            </w:rPr>
            <w:delText>に対する</w:delText>
          </w:r>
        </w:del>
      </w:ins>
      <w:del w:id="1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w:t>
      </w:r>
      <w:ins w:id="15"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w:t>
      </w:r>
      <w:del w:id="16" w:author="Hiroyuki Fukuchi" w:date="2017-05-30T16:36:00Z">
        <w:r w:rsidRPr="0037519D" w:rsidDel="008317A7">
          <w:rPr>
            <w:rFonts w:ascii="Roboto" w:eastAsia="ＭＳ Ｐゴシック" w:hAnsi="Roboto" w:cs="ＭＳ Ｐゴシック"/>
            <w:color w:val="676767"/>
            <w:kern w:val="0"/>
            <w:sz w:val="27"/>
            <w:szCs w:val="27"/>
          </w:rPr>
          <w:delText>規格</w:delText>
        </w:r>
      </w:del>
      <w:r w:rsidRPr="0037519D">
        <w:rPr>
          <w:rFonts w:ascii="Roboto" w:eastAsia="ＭＳ Ｐゴシック" w:hAnsi="Roboto" w:cs="ＭＳ Ｐゴシック"/>
          <w:color w:val="676767"/>
          <w:kern w:val="0"/>
          <w:sz w:val="27"/>
          <w:szCs w:val="27"/>
        </w:rPr>
        <w:t>です。</w:t>
      </w:r>
    </w:p>
    <w:p w14:paraId="3C76285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14:paraId="1BF6BA92" w14:textId="242C5B3E"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OpenChain</w:t>
      </w:r>
      <w:r w:rsidRPr="0037519D">
        <w:rPr>
          <w:rFonts w:ascii="Roboto" w:eastAsia="ＭＳ Ｐゴシック" w:hAnsi="Roboto" w:cs="ＭＳ Ｐゴシック"/>
          <w:color w:val="676767"/>
          <w:kern w:val="0"/>
          <w:sz w:val="27"/>
          <w:szCs w:val="27"/>
        </w:rPr>
        <w:t>の仕様は、組織と組織の間に信頼を創出します。</w:t>
      </w:r>
      <w:r w:rsidRPr="0037519D">
        <w:rPr>
          <w:rFonts w:ascii="Roboto" w:eastAsia="ＭＳ Ｐゴシック" w:hAnsi="Roboto" w:cs="ＭＳ Ｐゴシック"/>
          <w:color w:val="676767"/>
          <w:kern w:val="0"/>
          <w:sz w:val="27"/>
          <w:szCs w:val="27"/>
        </w:rPr>
        <w:t>OpenChain</w:t>
      </w:r>
      <w:r w:rsidRPr="0037519D">
        <w:rPr>
          <w:rFonts w:ascii="Roboto" w:eastAsia="ＭＳ Ｐゴシック" w:hAnsi="Roboto" w:cs="ＭＳ Ｐゴシック"/>
          <w:color w:val="676767"/>
          <w:kern w:val="0"/>
          <w:sz w:val="27"/>
          <w:szCs w:val="27"/>
        </w:rPr>
        <w:t>に適合することで、組織は信頼の輪の中に入ることができます。</w:t>
      </w:r>
      <w:r w:rsidRPr="0037519D">
        <w:rPr>
          <w:rFonts w:ascii="Roboto" w:eastAsia="ＭＳ Ｐゴシック" w:hAnsi="Roboto" w:cs="ＭＳ Ｐゴシック"/>
          <w:color w:val="676767"/>
          <w:kern w:val="0"/>
          <w:sz w:val="27"/>
          <w:szCs w:val="27"/>
        </w:rPr>
        <w:t>OpenChain</w:t>
      </w:r>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w:t>
      </w:r>
      <w:ins w:id="17" w:author="imada" w:date="2017-07-04T15:55:00Z">
        <w:r w:rsidR="0004133E">
          <w:rPr>
            <w:rFonts w:ascii="Roboto" w:eastAsia="ＭＳ Ｐゴシック" w:hAnsi="Roboto" w:cs="ＭＳ Ｐゴシック" w:hint="eastAsia"/>
            <w:color w:val="676767"/>
            <w:kern w:val="0"/>
            <w:sz w:val="27"/>
            <w:szCs w:val="27"/>
          </w:rPr>
          <w:t>、</w:t>
        </w:r>
        <w:commentRangeStart w:id="18"/>
        <w:commentRangeStart w:id="19"/>
        <w:r w:rsidR="0004133E" w:rsidRPr="0004133E">
          <w:rPr>
            <w:rFonts w:ascii="Roboto" w:eastAsia="ＭＳ Ｐゴシック" w:hAnsi="Roboto" w:cs="ＭＳ Ｐゴシック" w:hint="eastAsia"/>
            <w:color w:val="676767"/>
            <w:kern w:val="0"/>
            <w:sz w:val="27"/>
            <w:szCs w:val="27"/>
          </w:rPr>
          <w:t>見通し良く、わかりやすく、</w:t>
        </w:r>
      </w:ins>
      <w:commentRangeEnd w:id="18"/>
      <w:ins w:id="20" w:author="imada" w:date="2017-07-04T15:57:00Z">
        <w:r w:rsidR="007A0327">
          <w:rPr>
            <w:rStyle w:val="aa"/>
          </w:rPr>
          <w:commentReference w:id="18"/>
        </w:r>
      </w:ins>
      <w:commentRangeEnd w:id="19"/>
      <w:r w:rsidR="004E3A55">
        <w:rPr>
          <w:rStyle w:val="aa"/>
        </w:rPr>
        <w:commentReference w:id="19"/>
      </w:r>
      <w:r w:rsidRPr="0037519D">
        <w:rPr>
          <w:rFonts w:ascii="Roboto" w:eastAsia="ＭＳ Ｐゴシック" w:hAnsi="Roboto" w:cs="ＭＳ Ｐゴシック"/>
          <w:color w:val="676767"/>
          <w:kern w:val="0"/>
          <w:sz w:val="27"/>
          <w:szCs w:val="27"/>
        </w:rPr>
        <w:t>組織内外の</w:t>
      </w:r>
      <w:ins w:id="21" w:author="imada" w:date="2017-07-06T11:43:00Z">
        <w:r w:rsidR="001A3357">
          <w:rPr>
            <w:rFonts w:ascii="Roboto" w:eastAsia="ＭＳ Ｐゴシック" w:hAnsi="Roboto" w:cs="ＭＳ Ｐゴシック" w:hint="eastAsia"/>
            <w:color w:val="676767"/>
            <w:kern w:val="0"/>
            <w:sz w:val="27"/>
            <w:szCs w:val="27"/>
          </w:rPr>
          <w:t>さまざま</w:t>
        </w:r>
      </w:ins>
      <w:commentRangeStart w:id="22"/>
      <w:del w:id="23" w:author="imada" w:date="2017-07-06T11:43:00Z">
        <w:r w:rsidRPr="0037519D" w:rsidDel="001A3357">
          <w:rPr>
            <w:rFonts w:ascii="Roboto" w:eastAsia="ＭＳ Ｐゴシック" w:hAnsi="Roboto" w:cs="ＭＳ Ｐゴシック"/>
            <w:color w:val="676767"/>
            <w:kern w:val="0"/>
            <w:sz w:val="27"/>
            <w:szCs w:val="27"/>
          </w:rPr>
          <w:delText>様々</w:delText>
        </w:r>
      </w:del>
      <w:commentRangeEnd w:id="22"/>
      <w:r w:rsidR="00802C7D">
        <w:rPr>
          <w:rStyle w:val="aa"/>
        </w:rPr>
        <w:commentReference w:id="22"/>
      </w:r>
      <w:r w:rsidRPr="0037519D">
        <w:rPr>
          <w:rFonts w:ascii="Roboto" w:eastAsia="ＭＳ Ｐゴシック" w:hAnsi="Roboto" w:cs="ＭＳ Ｐゴシック"/>
          <w:color w:val="676767"/>
          <w:kern w:val="0"/>
          <w:sz w:val="27"/>
          <w:szCs w:val="27"/>
        </w:rPr>
        <w:t>なタイプのサプライチェーン</w:t>
      </w:r>
      <w:ins w:id="24"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25"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del w:id="26" w:author="imada" w:date="2017-07-04T15:56:00Z">
        <w:r w:rsidRPr="0037519D" w:rsidDel="0004133E">
          <w:rPr>
            <w:rFonts w:ascii="Roboto" w:eastAsia="ＭＳ Ｐゴシック" w:hAnsi="Roboto" w:cs="ＭＳ Ｐゴシック"/>
            <w:color w:val="676767"/>
            <w:kern w:val="0"/>
            <w:sz w:val="27"/>
            <w:szCs w:val="27"/>
          </w:rPr>
          <w:delText>予測可能で</w:delText>
        </w:r>
      </w:del>
      <w:ins w:id="27" w:author="工内隆" w:date="2017-05-26T11:40:00Z">
        <w:del w:id="28" w:author="imada" w:date="2017-07-04T15:56:00Z">
          <w:r w:rsidR="00C811EF" w:rsidDel="0004133E">
            <w:rPr>
              <w:rFonts w:ascii="Roboto" w:eastAsia="ＭＳ Ｐゴシック" w:hAnsi="Roboto" w:cs="ＭＳ Ｐゴシック" w:hint="eastAsia"/>
              <w:color w:val="676767"/>
              <w:kern w:val="0"/>
              <w:sz w:val="27"/>
              <w:szCs w:val="27"/>
            </w:rPr>
            <w:delText>、</w:delText>
          </w:r>
        </w:del>
      </w:ins>
      <w:del w:id="29" w:author="imada" w:date="2017-07-04T15:56:00Z">
        <w:r w:rsidRPr="0037519D" w:rsidDel="0004133E">
          <w:rPr>
            <w:rFonts w:ascii="Roboto" w:eastAsia="ＭＳ Ｐゴシック" w:hAnsi="Roboto" w:cs="ＭＳ Ｐゴシック"/>
            <w:color w:val="676767"/>
            <w:kern w:val="0"/>
            <w:sz w:val="27"/>
            <w:szCs w:val="27"/>
          </w:rPr>
          <w:delText>わかりやすく</w:delText>
        </w:r>
      </w:del>
      <w:ins w:id="30" w:author="工内隆" w:date="2017-05-26T11:40:00Z">
        <w:del w:id="31" w:author="imada" w:date="2017-07-04T15:56:00Z">
          <w:r w:rsidR="00C811EF" w:rsidDel="0004133E">
            <w:rPr>
              <w:rFonts w:ascii="Roboto" w:eastAsia="ＭＳ Ｐゴシック" w:hAnsi="Roboto" w:cs="ＭＳ Ｐゴシック" w:hint="eastAsia"/>
              <w:color w:val="676767"/>
              <w:kern w:val="0"/>
              <w:sz w:val="27"/>
              <w:szCs w:val="27"/>
            </w:rPr>
            <w:delText>、</w:delText>
          </w:r>
        </w:del>
        <w:del w:id="32" w:author="Mieko Sato" w:date="2017-06-13T20:38:00Z">
          <w:r w:rsidR="00C811EF" w:rsidDel="008947A2">
            <w:rPr>
              <w:rFonts w:ascii="Roboto" w:eastAsia="ＭＳ Ｐゴシック" w:hAnsi="Roboto" w:cs="ＭＳ Ｐゴシック" w:hint="eastAsia"/>
              <w:color w:val="676767"/>
              <w:kern w:val="0"/>
              <w:sz w:val="27"/>
              <w:szCs w:val="27"/>
            </w:rPr>
            <w:delText>さらに、</w:delText>
          </w:r>
        </w:del>
        <w:r w:rsidR="00C811EF">
          <w:rPr>
            <w:rFonts w:ascii="Roboto" w:eastAsia="ＭＳ Ｐゴシック" w:hAnsi="Roboto" w:cs="ＭＳ Ｐゴシック" w:hint="eastAsia"/>
            <w:color w:val="676767"/>
            <w:kern w:val="0"/>
            <w:sz w:val="27"/>
            <w:szCs w:val="27"/>
          </w:rPr>
          <w:t>最適化され</w:t>
        </w:r>
      </w:ins>
      <w:ins w:id="33" w:author="Mieko Sato" w:date="2017-06-13T20:40:00Z">
        <w:r w:rsidR="008947A2">
          <w:rPr>
            <w:rFonts w:ascii="Roboto" w:eastAsia="ＭＳ Ｐゴシック" w:hAnsi="Roboto" w:cs="ＭＳ Ｐゴシック" w:hint="eastAsia"/>
            <w:color w:val="676767"/>
            <w:kern w:val="0"/>
            <w:sz w:val="27"/>
            <w:szCs w:val="27"/>
          </w:rPr>
          <w:t>たものになり</w:t>
        </w:r>
      </w:ins>
      <w:commentRangeStart w:id="34"/>
      <w:del w:id="35" w:author="工内隆" w:date="2017-05-26T11:41:00Z">
        <w:r w:rsidRPr="0037519D" w:rsidDel="00C811EF">
          <w:rPr>
            <w:rFonts w:ascii="Roboto" w:eastAsia="ＭＳ Ｐゴシック" w:hAnsi="Roboto" w:cs="ＭＳ Ｐゴシック"/>
            <w:color w:val="676767"/>
            <w:kern w:val="0"/>
            <w:sz w:val="27"/>
            <w:szCs w:val="27"/>
          </w:rPr>
          <w:delText>なり</w:delText>
        </w:r>
      </w:del>
      <w:commentRangeEnd w:id="34"/>
      <w:r w:rsidR="00175DFA">
        <w:rPr>
          <w:rStyle w:val="aa"/>
        </w:rPr>
        <w:commentReference w:id="34"/>
      </w:r>
      <w:r w:rsidRPr="0037519D">
        <w:rPr>
          <w:rFonts w:ascii="Roboto" w:eastAsia="ＭＳ Ｐゴシック" w:hAnsi="Roboto" w:cs="ＭＳ Ｐゴシック"/>
          <w:color w:val="676767"/>
          <w:kern w:val="0"/>
          <w:sz w:val="27"/>
          <w:szCs w:val="27"/>
        </w:rPr>
        <w:t>ます。</w:t>
      </w:r>
    </w:p>
    <w:p w14:paraId="63603D8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14:paraId="7E24DFEB" w14:textId="77777777" w:rsidR="0037519D" w:rsidRPr="0037519D" w:rsidRDefault="00C82010"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11"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del w:id="36" w:author="imada" w:date="2017-07-04T16:00:00Z">
        <w:r w:rsidR="0037519D" w:rsidRPr="0037519D" w:rsidDel="00623AB5">
          <w:rPr>
            <w:rFonts w:ascii="Roboto" w:eastAsia="ＭＳ Ｐゴシック" w:hAnsi="Roboto" w:cs="ＭＳ Ｐゴシック"/>
            <w:color w:val="676767"/>
            <w:kern w:val="0"/>
            <w:sz w:val="27"/>
            <w:szCs w:val="27"/>
          </w:rPr>
          <w:delText>.</w:delText>
        </w:r>
      </w:del>
    </w:p>
    <w:p w14:paraId="67AF3AF2" w14:textId="52EFA30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ins w:id="37" w:author="imada" w:date="2017-07-04T15:59:00Z">
        <w:r w:rsidR="002E37BD" w:rsidRPr="002E37BD">
          <w:rPr>
            <w:rFonts w:ascii="Open Sans" w:eastAsia="ＭＳ Ｐゴシック" w:hAnsi="Open Sans" w:cs="ＭＳ Ｐゴシック" w:hint="eastAsia"/>
            <w:b/>
            <w:bCs/>
            <w:color w:val="444444"/>
            <w:kern w:val="0"/>
            <w:sz w:val="27"/>
            <w:szCs w:val="27"/>
          </w:rPr>
          <w:t>プロジェクトはどのように運営されていますか</w:t>
        </w:r>
        <w:r w:rsidR="002E37BD" w:rsidRPr="0037519D">
          <w:rPr>
            <w:rFonts w:ascii="Open Sans" w:eastAsia="ＭＳ Ｐゴシック" w:hAnsi="Open Sans" w:cs="ＭＳ Ｐゴシック"/>
            <w:b/>
            <w:bCs/>
            <w:color w:val="444444"/>
            <w:kern w:val="0"/>
            <w:sz w:val="27"/>
            <w:szCs w:val="27"/>
          </w:rPr>
          <w:t>?</w:t>
        </w:r>
      </w:ins>
      <w:del w:id="38" w:author="imada" w:date="2017-07-04T15:59:00Z">
        <w:r w:rsidRPr="0037519D" w:rsidDel="002E37BD">
          <w:rPr>
            <w:rFonts w:ascii="Open Sans" w:eastAsia="ＭＳ Ｐゴシック" w:hAnsi="Open Sans" w:cs="ＭＳ Ｐゴシック"/>
            <w:b/>
            <w:bCs/>
            <w:color w:val="444444"/>
            <w:kern w:val="0"/>
            <w:sz w:val="27"/>
            <w:szCs w:val="27"/>
          </w:rPr>
          <w:delText>の取り組みを教えてください。</w:delText>
        </w:r>
      </w:del>
    </w:p>
    <w:p w14:paraId="48754A6D"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The OpenChain</w:t>
      </w:r>
      <w:del w:id="39" w:author="Mieko Sato" w:date="2017-06-09T19:06:00Z">
        <w:r w:rsidRPr="0037519D" w:rsidDel="009A7D71">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w:t>
      </w:r>
      <w:ins w:id="40" w:author="Mieko Sato" w:date="2017-06-09T19:09:00Z">
        <w:r w:rsidR="009A7D71">
          <w:rPr>
            <w:rFonts w:ascii="Roboto" w:eastAsia="ＭＳ Ｐゴシック" w:hAnsi="Roboto" w:cs="ＭＳ Ｐゴシック" w:hint="eastAsia"/>
            <w:color w:val="676767"/>
            <w:kern w:val="0"/>
            <w:sz w:val="27"/>
            <w:szCs w:val="27"/>
          </w:rPr>
          <w:t>以下の</w:t>
        </w:r>
      </w:ins>
      <w:ins w:id="41" w:author="Mieko Sato" w:date="2017-06-09T19:08:00Z">
        <w:r w:rsidR="009A7D71">
          <w:rPr>
            <w:rFonts w:ascii="Roboto" w:eastAsia="ＭＳ Ｐゴシック" w:hAnsi="Roboto" w:cs="ＭＳ Ｐゴシック" w:hint="eastAsia"/>
            <w:color w:val="676767"/>
            <w:kern w:val="0"/>
            <w:sz w:val="27"/>
            <w:szCs w:val="27"/>
          </w:rPr>
          <w:t>3</w:t>
        </w:r>
      </w:ins>
      <w:del w:id="42" w:author="Mieko Sato" w:date="2017-06-09T19:08:00Z">
        <w:r w:rsidRPr="0037519D" w:rsidDel="009A7D71">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w:t>
      </w:r>
      <w:del w:id="43" w:author="Mieko Sato" w:date="2017-06-09T19:17:00Z">
        <w:r w:rsidRPr="0037519D" w:rsidDel="00A120DF">
          <w:rPr>
            <w:rFonts w:ascii="Roboto" w:eastAsia="ＭＳ Ｐゴシック" w:hAnsi="Roboto" w:cs="ＭＳ Ｐゴシック"/>
            <w:color w:val="676767"/>
            <w:kern w:val="0"/>
            <w:sz w:val="27"/>
            <w:szCs w:val="27"/>
          </w:rPr>
          <w:delText>することが</w:delText>
        </w:r>
      </w:del>
      <w:r w:rsidRPr="0037519D">
        <w:rPr>
          <w:rFonts w:ascii="Roboto" w:eastAsia="ＭＳ Ｐゴシック" w:hAnsi="Roboto" w:cs="ＭＳ Ｐゴシック"/>
          <w:color w:val="676767"/>
          <w:kern w:val="0"/>
          <w:sz w:val="27"/>
          <w:szCs w:val="27"/>
        </w:rPr>
        <w:t>できます</w:t>
      </w:r>
      <w:ins w:id="44" w:author="Mieko Sato" w:date="2017-06-09T19:09:00Z">
        <w:r w:rsidR="009A7D71">
          <w:rPr>
            <w:rFonts w:ascii="Roboto" w:eastAsia="ＭＳ Ｐゴシック" w:hAnsi="Roboto" w:cs="ＭＳ Ｐゴシック" w:hint="eastAsia"/>
            <w:color w:val="676767"/>
            <w:kern w:val="0"/>
            <w:sz w:val="27"/>
            <w:szCs w:val="27"/>
          </w:rPr>
          <w:t>。</w:t>
        </w:r>
      </w:ins>
      <w:del w:id="45" w:author="工内隆" w:date="2017-05-26T11:41:00Z">
        <w:r w:rsidRPr="0037519D" w:rsidDel="00C811EF">
          <w:rPr>
            <w:rFonts w:ascii="Roboto" w:eastAsia="ＭＳ Ｐゴシック" w:hAnsi="Roboto" w:cs="ＭＳ Ｐゴシック"/>
            <w:color w:val="676767"/>
            <w:kern w:val="0"/>
            <w:sz w:val="27"/>
            <w:szCs w:val="27"/>
          </w:rPr>
          <w:delText>。</w:delText>
        </w:r>
      </w:del>
      <w:del w:id="46" w:author="Mieko Sato" w:date="2017-06-09T19:09:00Z">
        <w:r w:rsidRPr="0037519D" w:rsidDel="009A7D71">
          <w:rPr>
            <w:rFonts w:ascii="Roboto" w:eastAsia="ＭＳ Ｐゴシック" w:hAnsi="Roboto" w:cs="ＭＳ Ｐゴシック"/>
            <w:color w:val="676767"/>
            <w:kern w:val="0"/>
            <w:sz w:val="27"/>
            <w:szCs w:val="27"/>
          </w:rPr>
          <w:delText>:</w:delText>
        </w:r>
      </w:del>
    </w:p>
    <w:p w14:paraId="56B522BE" w14:textId="5170D368"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ins w:id="47" w:author="Hiroyuki Fukuchi" w:date="2017-05-30T16:40:00Z">
        <w:r w:rsidR="008317A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w:t>
      </w:r>
      <w:ins w:id="48" w:author="Mieko Sato" w:date="2017-06-13T20:41:00Z">
        <w:r w:rsidR="008947A2">
          <w:rPr>
            <w:rFonts w:ascii="inherit" w:eastAsia="ＭＳ Ｐゴシック" w:hAnsi="inherit" w:cs="ＭＳ Ｐゴシック" w:hint="eastAsia"/>
            <w:color w:val="676767"/>
            <w:kern w:val="0"/>
            <w:sz w:val="27"/>
            <w:szCs w:val="27"/>
          </w:rPr>
          <w:t>た</w:t>
        </w:r>
      </w:ins>
      <w:del w:id="49" w:author="Mieko Sato" w:date="2017-06-13T20:41:00Z">
        <w:r w:rsidRPr="0037519D" w:rsidDel="008947A2">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すべき一連の要件を明確化し公表</w:t>
      </w:r>
      <w:ins w:id="50" w:author="Mieko Sato" w:date="2017-06-09T19:35:00Z">
        <w:r w:rsidR="00100BBF">
          <w:rPr>
            <w:rFonts w:ascii="inherit" w:eastAsia="ＭＳ Ｐゴシック" w:hAnsi="inherit" w:cs="ＭＳ Ｐゴシック" w:hint="eastAsia"/>
            <w:color w:val="676767"/>
            <w:kern w:val="0"/>
            <w:sz w:val="27"/>
            <w:szCs w:val="27"/>
          </w:rPr>
          <w:t>する</w:t>
        </w:r>
      </w:ins>
      <w:del w:id="51"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7E02C97B"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52" w:author="Mieko Sato" w:date="2017-06-09T19:11:00Z">
        <w:r w:rsidR="009A7D71">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ins w:id="53" w:author="Mieko Sato" w:date="2017-06-09T19:35:00Z">
        <w:r w:rsidR="00100BBF">
          <w:rPr>
            <w:rFonts w:ascii="inherit" w:eastAsia="ＭＳ Ｐゴシック" w:hAnsi="inherit" w:cs="ＭＳ Ｐゴシック" w:hint="eastAsia"/>
            <w:color w:val="676767"/>
            <w:kern w:val="0"/>
            <w:sz w:val="27"/>
            <w:szCs w:val="27"/>
          </w:rPr>
          <w:t>する</w:t>
        </w:r>
      </w:ins>
      <w:del w:id="54" w:author="Mieko Sato" w:date="2017-06-09T19:35:00Z">
        <w:r w:rsidRPr="0037519D" w:rsidDel="00100BBF">
          <w:rPr>
            <w:rFonts w:ascii="inherit" w:eastAsia="ＭＳ Ｐゴシック" w:hAnsi="inherit" w:cs="ＭＳ Ｐゴシック"/>
            <w:color w:val="676767"/>
            <w:kern w:val="0"/>
            <w:sz w:val="27"/>
            <w:szCs w:val="27"/>
          </w:rPr>
          <w:delText>します</w:delText>
        </w:r>
      </w:del>
      <w:ins w:id="55" w:author="工内隆" w:date="2017-05-26T11:41:00Z">
        <w:r w:rsidR="00C811EF">
          <w:rPr>
            <w:rFonts w:ascii="inherit" w:eastAsia="ＭＳ Ｐゴシック" w:hAnsi="inherit" w:cs="ＭＳ Ｐゴシック" w:hint="eastAsia"/>
            <w:color w:val="676767"/>
            <w:kern w:val="0"/>
            <w:sz w:val="27"/>
            <w:szCs w:val="27"/>
          </w:rPr>
          <w:t>。</w:t>
        </w:r>
      </w:ins>
    </w:p>
    <w:p w14:paraId="4BF87A8E"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del w:id="56" w:author="Mieko Sato" w:date="2017-06-09T19:15:00Z">
        <w:r w:rsidRPr="0037519D" w:rsidDel="00A120DF">
          <w:rPr>
            <w:rFonts w:ascii="inherit" w:eastAsia="ＭＳ Ｐゴシック" w:hAnsi="inherit" w:cs="ＭＳ Ｐゴシック"/>
            <w:color w:val="676767"/>
            <w:kern w:val="0"/>
            <w:sz w:val="27"/>
            <w:szCs w:val="27"/>
          </w:rPr>
          <w:delText>順守</w:delText>
        </w:r>
      </w:del>
      <w:ins w:id="57" w:author="Mieko Sato" w:date="2017-06-09T19:14:00Z">
        <w:r w:rsidR="00A120DF">
          <w:rPr>
            <w:rFonts w:ascii="inherit" w:eastAsia="ＭＳ Ｐゴシック" w:hAnsi="inherit" w:cs="ＭＳ Ｐゴシック" w:hint="eastAsia"/>
            <w:color w:val="676767"/>
            <w:kern w:val="0"/>
            <w:sz w:val="27"/>
            <w:szCs w:val="27"/>
          </w:rPr>
          <w:t>遵守</w:t>
        </w:r>
      </w:ins>
      <w:commentRangeStart w:id="58"/>
      <w:r w:rsidRPr="0037519D">
        <w:rPr>
          <w:rFonts w:ascii="inherit" w:eastAsia="ＭＳ Ｐゴシック" w:hAnsi="inherit" w:cs="ＭＳ Ｐゴシック"/>
          <w:color w:val="676767"/>
          <w:kern w:val="0"/>
          <w:sz w:val="27"/>
          <w:szCs w:val="27"/>
        </w:rPr>
        <w:t>して</w:t>
      </w:r>
      <w:commentRangeEnd w:id="58"/>
      <w:r w:rsidR="00A120DF">
        <w:rPr>
          <w:rStyle w:val="aa"/>
        </w:rPr>
        <w:commentReference w:id="58"/>
      </w:r>
      <w:r w:rsidRPr="0037519D">
        <w:rPr>
          <w:rFonts w:ascii="inherit" w:eastAsia="ＭＳ Ｐゴシック" w:hAnsi="inherit" w:cs="ＭＳ Ｐゴシック"/>
          <w:color w:val="676767"/>
          <w:kern w:val="0"/>
          <w:sz w:val="27"/>
          <w:szCs w:val="27"/>
        </w:rPr>
        <w:t>いるかどうかをチェックする手助けを</w:t>
      </w:r>
      <w:ins w:id="59" w:author="Mieko Sato" w:date="2017-06-09T19:35:00Z">
        <w:r w:rsidR="00100BBF">
          <w:rPr>
            <w:rFonts w:ascii="inherit" w:eastAsia="ＭＳ Ｐゴシック" w:hAnsi="inherit" w:cs="ＭＳ Ｐゴシック" w:hint="eastAsia"/>
            <w:color w:val="676767"/>
            <w:kern w:val="0"/>
            <w:sz w:val="27"/>
            <w:szCs w:val="27"/>
          </w:rPr>
          <w:t>する</w:t>
        </w:r>
      </w:ins>
      <w:del w:id="60"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168271A1" w14:textId="24FFDF71"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lastRenderedPageBreak/>
        <w:t>さらに、</w:t>
      </w:r>
      <w:ins w:id="61" w:author="imada" w:date="2017-07-04T16:01:00Z">
        <w:r w:rsidR="006C080A">
          <w:rPr>
            <w:rFonts w:ascii="Roboto" w:eastAsia="ＭＳ Ｐゴシック" w:hAnsi="Roboto" w:cs="ＭＳ Ｐゴシック" w:hint="eastAsia"/>
            <w:color w:val="676767"/>
            <w:kern w:val="0"/>
            <w:sz w:val="27"/>
            <w:szCs w:val="27"/>
          </w:rPr>
          <w:t>有料メンバー制</w:t>
        </w:r>
        <w:commentRangeStart w:id="62"/>
        <w:r w:rsidR="006C080A">
          <w:rPr>
            <w:rFonts w:ascii="Roboto" w:eastAsia="ＭＳ Ｐゴシック" w:hAnsi="Roboto" w:cs="ＭＳ Ｐゴシック" w:hint="eastAsia"/>
            <w:color w:val="676767"/>
            <w:kern w:val="0"/>
            <w:sz w:val="27"/>
            <w:szCs w:val="27"/>
          </w:rPr>
          <w:t>の</w:t>
        </w:r>
      </w:ins>
      <w:commentRangeEnd w:id="62"/>
      <w:r w:rsidR="00175DFA">
        <w:rPr>
          <w:rStyle w:val="aa"/>
        </w:rPr>
        <w:commentReference w:id="62"/>
      </w:r>
      <w:del w:id="63" w:author="imada" w:date="2017-07-04T16:01:00Z">
        <w:r w:rsidRPr="0037519D" w:rsidDel="006C080A">
          <w:rPr>
            <w:rFonts w:ascii="Roboto" w:eastAsia="ＭＳ Ｐゴシック" w:hAnsi="Roboto" w:cs="ＭＳ Ｐゴシック"/>
            <w:color w:val="676767"/>
            <w:kern w:val="0"/>
            <w:sz w:val="27"/>
            <w:szCs w:val="27"/>
          </w:rPr>
          <w:delText>有償</w:delText>
        </w:r>
      </w:del>
      <w:ins w:id="64" w:author="Hiroyuki Fukuchi" w:date="2017-05-30T16:43:00Z">
        <w:del w:id="65" w:author="imada" w:date="2017-07-04T16:01:00Z">
          <w:r w:rsidR="008317A7" w:rsidDel="006C080A">
            <w:rPr>
              <w:rFonts w:ascii="Roboto" w:eastAsia="ＭＳ Ｐゴシック" w:hAnsi="Roboto" w:cs="ＭＳ Ｐゴシック" w:hint="eastAsia"/>
              <w:color w:val="676767"/>
              <w:kern w:val="0"/>
              <w:sz w:val="27"/>
              <w:szCs w:val="27"/>
            </w:rPr>
            <w:delText>メンバーによる</w:delText>
          </w:r>
        </w:del>
      </w:ins>
      <w:del w:id="66" w:author="Hiroyuki Fukuchi" w:date="2017-05-30T16:43:00Z">
        <w:r w:rsidRPr="0037519D" w:rsidDel="008317A7">
          <w:rPr>
            <w:rFonts w:ascii="Roboto" w:eastAsia="ＭＳ Ｐゴシック" w:hAnsi="Roboto" w:cs="ＭＳ Ｐゴシック"/>
            <w:color w:val="676767"/>
            <w:kern w:val="0"/>
            <w:sz w:val="27"/>
            <w:szCs w:val="27"/>
          </w:rPr>
          <w:delText>で参加できる</w:delText>
        </w:r>
      </w:del>
      <w:ins w:id="67" w:author="Mieko Sato" w:date="2017-06-09T19:17:00Z">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ins>
      <w:del w:id="68" w:author="Mieko Sato" w:date="2017-06-09T19:17:00Z">
        <w:r w:rsidRPr="0037519D" w:rsidDel="00A120DF">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つの委員会があります。</w:t>
      </w:r>
      <w:del w:id="69" w:author="Mieko Sato" w:date="2017-06-09T19:17:00Z">
        <w:r w:rsidRPr="0037519D" w:rsidDel="00A120DF">
          <w:rPr>
            <w:rFonts w:ascii="Roboto" w:eastAsia="ＭＳ Ｐゴシック" w:hAnsi="Roboto" w:cs="ＭＳ Ｐゴシック"/>
            <w:color w:val="676767"/>
            <w:kern w:val="0"/>
            <w:sz w:val="27"/>
            <w:szCs w:val="27"/>
          </w:rPr>
          <w:delText>:</w:delText>
        </w:r>
      </w:del>
    </w:p>
    <w:p w14:paraId="254DF160"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ins w:id="70" w:author="Hiroyuki Fukuchi" w:date="2017-05-30T16:48:00Z">
        <w:r w:rsidR="008317A7">
          <w:rPr>
            <w:rFonts w:ascii="inherit" w:eastAsia="ＭＳ Ｐゴシック" w:hAnsi="inherit" w:cs="ＭＳ Ｐゴシック" w:hint="eastAsia"/>
            <w:color w:val="676767"/>
            <w:kern w:val="0"/>
            <w:sz w:val="27"/>
            <w:szCs w:val="27"/>
          </w:rPr>
          <w:t>のポリシー</w:t>
        </w:r>
      </w:ins>
      <w:ins w:id="71" w:author="Mieko Sato" w:date="2017-06-09T19:19:00Z">
        <w:r w:rsidR="00A120DF">
          <w:rPr>
            <w:rFonts w:ascii="inherit" w:eastAsia="ＭＳ Ｐゴシック" w:hAnsi="inherit" w:cs="ＭＳ Ｐゴシック" w:hint="eastAsia"/>
            <w:color w:val="676767"/>
            <w:kern w:val="0"/>
            <w:sz w:val="27"/>
            <w:szCs w:val="27"/>
          </w:rPr>
          <w:t>や</w:t>
        </w:r>
      </w:ins>
      <w:ins w:id="72" w:author="Hiroyuki Fukuchi" w:date="2017-05-30T16:49:00Z">
        <w:del w:id="73"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4" w:author="Hiroyuki Fukuchi" w:date="2017-05-30T16:48:00Z">
        <w:r w:rsidR="008317A7">
          <w:rPr>
            <w:rFonts w:ascii="inherit" w:eastAsia="ＭＳ Ｐゴシック" w:hAnsi="inherit" w:cs="ＭＳ Ｐゴシック" w:hint="eastAsia"/>
            <w:color w:val="676767"/>
            <w:kern w:val="0"/>
            <w:sz w:val="27"/>
            <w:szCs w:val="27"/>
          </w:rPr>
          <w:t>ルール</w:t>
        </w:r>
      </w:ins>
      <w:ins w:id="75" w:author="Mieko Sato" w:date="2017-06-09T19:19:00Z">
        <w:r w:rsidR="00A120DF">
          <w:rPr>
            <w:rFonts w:ascii="inherit" w:eastAsia="ＭＳ Ｐゴシック" w:hAnsi="inherit" w:cs="ＭＳ Ｐゴシック" w:hint="eastAsia"/>
            <w:color w:val="676767"/>
            <w:kern w:val="0"/>
            <w:sz w:val="27"/>
            <w:szCs w:val="27"/>
          </w:rPr>
          <w:t>および</w:t>
        </w:r>
      </w:ins>
      <w:ins w:id="76" w:author="Hiroyuki Fukuchi" w:date="2017-05-30T16:49:00Z">
        <w:del w:id="77"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78" w:author="Hiroyuki Fukuchi" w:date="2017-05-30T16:48:00Z">
        <w:r w:rsidR="008317A7">
          <w:rPr>
            <w:rFonts w:ascii="inherit" w:eastAsia="ＭＳ Ｐゴシック" w:hAnsi="inherit" w:cs="ＭＳ Ｐゴシック" w:hint="eastAsia"/>
            <w:color w:val="676767"/>
            <w:kern w:val="0"/>
            <w:sz w:val="27"/>
            <w:szCs w:val="27"/>
          </w:rPr>
          <w:t>手続き</w:t>
        </w:r>
      </w:ins>
      <w:r w:rsidRPr="0037519D">
        <w:rPr>
          <w:rFonts w:ascii="inherit" w:eastAsia="ＭＳ Ｐゴシック" w:hAnsi="inherit" w:cs="ＭＳ Ｐゴシック"/>
          <w:color w:val="676767"/>
          <w:kern w:val="0"/>
          <w:sz w:val="27"/>
          <w:szCs w:val="27"/>
        </w:rPr>
        <w:t>、資金集め、予算</w:t>
      </w:r>
      <w:ins w:id="79" w:author="Mieko Sato" w:date="2017-06-09T19:20:00Z">
        <w:r w:rsidR="00A120DF">
          <w:rPr>
            <w:rFonts w:ascii="inherit" w:eastAsia="ＭＳ Ｐゴシック" w:hAnsi="inherit" w:cs="ＭＳ Ｐゴシック" w:hint="eastAsia"/>
            <w:color w:val="676767"/>
            <w:kern w:val="0"/>
            <w:sz w:val="27"/>
            <w:szCs w:val="27"/>
          </w:rPr>
          <w:t>など</w:t>
        </w:r>
      </w:ins>
      <w:del w:id="80" w:author="Mieko Sato" w:date="2017-06-09T19:20:00Z">
        <w:r w:rsidRPr="0037519D" w:rsidDel="00A120DF">
          <w:rPr>
            <w:rFonts w:ascii="inherit" w:eastAsia="ＭＳ Ｐゴシック" w:hAnsi="inherit" w:cs="ＭＳ Ｐゴシック"/>
            <w:color w:val="676767"/>
            <w:kern w:val="0"/>
            <w:sz w:val="27"/>
            <w:szCs w:val="27"/>
          </w:rPr>
          <w:delText>その他に</w:delText>
        </w:r>
      </w:del>
      <w:del w:id="81" w:author="Hiroyuki Fukuchi" w:date="2017-05-30T16:48:00Z">
        <w:r w:rsidRPr="0037519D" w:rsidDel="008317A7">
          <w:rPr>
            <w:rFonts w:ascii="inherit" w:eastAsia="ＭＳ Ｐゴシック" w:hAnsi="inherit" w:cs="ＭＳ Ｐゴシック"/>
            <w:color w:val="676767"/>
            <w:kern w:val="0"/>
            <w:sz w:val="27"/>
            <w:szCs w:val="27"/>
          </w:rPr>
          <w:delText>ついての方針やルールと手続き</w:delText>
        </w:r>
      </w:del>
      <w:r w:rsidRPr="0037519D">
        <w:rPr>
          <w:rFonts w:ascii="inherit" w:eastAsia="ＭＳ Ｐゴシック" w:hAnsi="inherit" w:cs="ＭＳ Ｐゴシック"/>
          <w:color w:val="676767"/>
          <w:kern w:val="0"/>
          <w:sz w:val="27"/>
          <w:szCs w:val="27"/>
        </w:rPr>
        <w:t>を管理</w:t>
      </w:r>
      <w:ins w:id="82" w:author="Mieko Sato" w:date="2017-06-09T19:36:00Z">
        <w:r w:rsidR="00100BBF">
          <w:rPr>
            <w:rFonts w:ascii="inherit" w:eastAsia="ＭＳ Ｐゴシック" w:hAnsi="inherit" w:cs="ＭＳ Ｐゴシック" w:hint="eastAsia"/>
            <w:color w:val="676767"/>
            <w:kern w:val="0"/>
            <w:sz w:val="27"/>
            <w:szCs w:val="27"/>
          </w:rPr>
          <w:t>する</w:t>
        </w:r>
      </w:ins>
      <w:del w:id="83" w:author="Mieko Sato" w:date="2017-06-09T19:36: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3A31B915"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84"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OpenChain</w:t>
      </w:r>
      <w:del w:id="85" w:author="Mieko Sato" w:date="2017-06-09T19:20:00Z">
        <w:r w:rsidRPr="0037519D" w:rsidDel="00A120D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コンプライアンス仕様の開発、管理および更新</w:t>
      </w:r>
      <w:ins w:id="86" w:author="工内隆" w:date="2017-05-26T11:41:00Z">
        <w:r w:rsidR="00C811EF">
          <w:rPr>
            <w:rFonts w:ascii="inherit" w:eastAsia="ＭＳ Ｐゴシック" w:hAnsi="inherit" w:cs="ＭＳ Ｐゴシック" w:hint="eastAsia"/>
            <w:color w:val="676767"/>
            <w:kern w:val="0"/>
            <w:sz w:val="27"/>
            <w:szCs w:val="27"/>
          </w:rPr>
          <w:t>を行</w:t>
        </w:r>
      </w:ins>
      <w:ins w:id="87" w:author="Mieko Sato" w:date="2017-06-09T19:36:00Z">
        <w:r w:rsidR="00100BBF">
          <w:rPr>
            <w:rFonts w:ascii="inherit" w:eastAsia="ＭＳ Ｐゴシック" w:hAnsi="inherit" w:cs="ＭＳ Ｐゴシック" w:hint="eastAsia"/>
            <w:color w:val="676767"/>
            <w:kern w:val="0"/>
            <w:sz w:val="27"/>
            <w:szCs w:val="27"/>
          </w:rPr>
          <w:t>う</w:t>
        </w:r>
      </w:ins>
      <w:ins w:id="88" w:author="工内隆" w:date="2017-05-26T11:41:00Z">
        <w:del w:id="89" w:author="Mieko Sato" w:date="2017-06-09T19:36:00Z">
          <w:r w:rsidR="00C811EF" w:rsidDel="00100BBF">
            <w:rPr>
              <w:rFonts w:ascii="inherit" w:eastAsia="ＭＳ Ｐゴシック" w:hAnsi="inherit" w:cs="ＭＳ Ｐゴシック" w:hint="eastAsia"/>
              <w:color w:val="676767"/>
              <w:kern w:val="0"/>
              <w:sz w:val="27"/>
              <w:szCs w:val="27"/>
            </w:rPr>
            <w:delText>います</w:delText>
          </w:r>
        </w:del>
      </w:ins>
      <w:r w:rsidRPr="0037519D">
        <w:rPr>
          <w:rFonts w:ascii="inherit" w:eastAsia="ＭＳ Ｐゴシック" w:hAnsi="inherit" w:cs="ＭＳ Ｐゴシック"/>
          <w:color w:val="676767"/>
          <w:kern w:val="0"/>
          <w:sz w:val="27"/>
          <w:szCs w:val="27"/>
        </w:rPr>
        <w:t>。</w:t>
      </w:r>
    </w:p>
    <w:p w14:paraId="20961FDD"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90"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w:t>
      </w:r>
      <w:del w:id="91" w:author="imada" w:date="2017-07-04T16:01:00Z">
        <w:r w:rsidRPr="0037519D" w:rsidDel="006C080A">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関連の</w:t>
      </w:r>
      <w:del w:id="92" w:author="imada" w:date="2017-07-04T16:01:00Z">
        <w:r w:rsidRPr="0037519D" w:rsidDel="006C080A">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サプライ</w:t>
      </w:r>
      <w:ins w:id="93" w:author="Mieko Sato" w:date="2017-06-09T19:21:00Z">
        <w:r w:rsidR="00A120D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チェーン全体に</w:t>
      </w:r>
      <w:del w:id="94" w:author="Mieko Sato" w:date="2017-06-09T19:36:00Z">
        <w:r w:rsidRPr="0037519D" w:rsidDel="00100BBF">
          <w:rPr>
            <w:rFonts w:ascii="inherit" w:eastAsia="ＭＳ Ｐゴシック" w:hAnsi="inherit" w:cs="ＭＳ Ｐゴシック"/>
            <w:color w:val="676767"/>
            <w:kern w:val="0"/>
            <w:sz w:val="27"/>
            <w:szCs w:val="27"/>
          </w:rPr>
          <w:delText>わたって</w:delText>
        </w:r>
      </w:del>
      <w:r w:rsidRPr="0037519D">
        <w:rPr>
          <w:rFonts w:ascii="inherit" w:eastAsia="ＭＳ Ｐゴシック" w:hAnsi="inherit" w:cs="ＭＳ Ｐゴシック"/>
          <w:color w:val="676767"/>
          <w:kern w:val="0"/>
          <w:sz w:val="27"/>
          <w:szCs w:val="27"/>
        </w:rPr>
        <w:t>OpenChain</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95" w:author="工内隆" w:date="2017-05-26T11:42:00Z">
        <w:r w:rsidR="00C811EF">
          <w:rPr>
            <w:rFonts w:ascii="inherit" w:eastAsia="ＭＳ Ｐゴシック" w:hAnsi="inherit" w:cs="ＭＳ Ｐゴシック" w:hint="eastAsia"/>
            <w:color w:val="676767"/>
            <w:kern w:val="0"/>
            <w:sz w:val="27"/>
            <w:szCs w:val="27"/>
          </w:rPr>
          <w:t>・</w:t>
        </w:r>
      </w:ins>
      <w:del w:id="96"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97" w:author="工内隆" w:date="2017-05-26T11:42:00Z">
        <w:r w:rsidR="00C811EF">
          <w:rPr>
            <w:rFonts w:ascii="inherit" w:eastAsia="ＭＳ Ｐゴシック" w:hAnsi="inherit" w:cs="ＭＳ Ｐゴシック" w:hint="eastAsia"/>
            <w:color w:val="676767"/>
            <w:kern w:val="0"/>
            <w:sz w:val="27"/>
            <w:szCs w:val="27"/>
          </w:rPr>
          <w:t>・</w:t>
        </w:r>
      </w:ins>
      <w:del w:id="98"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99" w:author="工内隆" w:date="2017-05-26T11:42:00Z">
        <w:del w:id="100" w:author="Mieko Sato" w:date="2017-06-09T19:38:00Z">
          <w:r w:rsidR="00C811EF" w:rsidDel="00100BBF">
            <w:rPr>
              <w:rFonts w:ascii="inherit" w:eastAsia="ＭＳ Ｐゴシック" w:hAnsi="inherit" w:cs="ＭＳ Ｐゴシック" w:hint="eastAsia"/>
              <w:color w:val="676767"/>
              <w:kern w:val="0"/>
              <w:sz w:val="27"/>
              <w:szCs w:val="27"/>
            </w:rPr>
            <w:delText>しま</w:delText>
          </w:r>
        </w:del>
      </w:ins>
      <w:r w:rsidRPr="0037519D">
        <w:rPr>
          <w:rFonts w:ascii="inherit" w:eastAsia="ＭＳ Ｐゴシック" w:hAnsi="inherit" w:cs="ＭＳ Ｐゴシック"/>
          <w:color w:val="676767"/>
          <w:kern w:val="0"/>
          <w:sz w:val="27"/>
          <w:szCs w:val="27"/>
        </w:rPr>
        <w:t>する。</w:t>
      </w:r>
    </w:p>
    <w:p w14:paraId="3A5134D5"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r w:rsidRPr="0037519D">
        <w:rPr>
          <w:rFonts w:ascii="Open Sans" w:eastAsia="ＭＳ Ｐゴシック" w:hAnsi="Open Sans" w:cs="ＭＳ Ｐゴシック"/>
          <w:b/>
          <w:bCs/>
          <w:color w:val="444444"/>
          <w:kern w:val="0"/>
          <w:sz w:val="27"/>
          <w:szCs w:val="27"/>
        </w:rPr>
        <w:t>と</w:t>
      </w:r>
      <w:del w:id="101"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CII Best Practices</w:t>
      </w:r>
      <w:del w:id="102"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の関係を教えてください。</w:t>
      </w:r>
    </w:p>
    <w:p w14:paraId="58649729" w14:textId="072BB9E9"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OpenChain</w:t>
      </w:r>
      <w:del w:id="103"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104"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CII Best Practices</w:t>
      </w:r>
      <w:del w:id="105"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del w:id="106"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プロセスの品質基準を明確化する</w:t>
      </w:r>
      <w:ins w:id="107" w:author="工内隆" w:date="2017-05-26T11:43:00Z">
        <w:r w:rsidR="00C811EF">
          <w:rPr>
            <w:rFonts w:ascii="inherit" w:eastAsia="ＭＳ Ｐゴシック" w:hAnsi="inherit" w:cs="ＭＳ Ｐゴシック" w:hint="eastAsia"/>
            <w:color w:val="676767"/>
            <w:kern w:val="0"/>
            <w:sz w:val="27"/>
            <w:szCs w:val="27"/>
          </w:rPr>
          <w:t>ことを目指す</w:t>
        </w:r>
      </w:ins>
      <w:del w:id="108" w:author="工内隆" w:date="2017-05-26T11:43:00Z">
        <w:r w:rsidRPr="0037519D" w:rsidDel="00C811EF">
          <w:rPr>
            <w:rFonts w:ascii="inherit" w:eastAsia="ＭＳ Ｐゴシック" w:hAnsi="inherit" w:cs="ＭＳ Ｐゴシック"/>
            <w:color w:val="676767"/>
            <w:kern w:val="0"/>
            <w:sz w:val="27"/>
            <w:szCs w:val="27"/>
          </w:rPr>
          <w:delText>ための</w:delText>
        </w:r>
      </w:del>
      <w:del w:id="109" w:author="Mieko Sato" w:date="2017-06-09T19:46: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Linux Foundation</w:t>
      </w:r>
      <w:ins w:id="110" w:author="imada" w:date="2017-07-04T16:02:00Z">
        <w:r w:rsidR="006C080A">
          <w:rPr>
            <w:rFonts w:ascii="inherit" w:eastAsia="ＭＳ Ｐゴシック" w:hAnsi="inherit" w:cs="ＭＳ Ｐゴシック" w:hint="eastAsia"/>
            <w:color w:val="676767"/>
            <w:kern w:val="0"/>
            <w:sz w:val="27"/>
            <w:szCs w:val="27"/>
          </w:rPr>
          <w:t>の</w:t>
        </w:r>
      </w:ins>
      <w:ins w:id="111" w:author="Mieko Sato" w:date="2017-06-09T19:40:00Z">
        <w:r w:rsidR="00100BBF">
          <w:rPr>
            <w:rFonts w:ascii="inherit" w:eastAsia="ＭＳ Ｐゴシック" w:hAnsi="inherit" w:cs="ＭＳ Ｐゴシック" w:hint="eastAsia"/>
            <w:color w:val="676767"/>
            <w:kern w:val="0"/>
            <w:sz w:val="27"/>
            <w:szCs w:val="27"/>
          </w:rPr>
          <w:t>プロジェクト</w:t>
        </w:r>
      </w:ins>
      <w:del w:id="112" w:author="Mieko Sato" w:date="2017-06-09T19:40:00Z">
        <w:r w:rsidRPr="0037519D" w:rsidDel="00100BBF">
          <w:rPr>
            <w:rFonts w:ascii="inherit" w:eastAsia="ＭＳ Ｐゴシック" w:hAnsi="inherit" w:cs="ＭＳ Ｐゴシック"/>
            <w:color w:val="676767"/>
            <w:kern w:val="0"/>
            <w:sz w:val="27"/>
            <w:szCs w:val="27"/>
          </w:rPr>
          <w:delText xml:space="preserve"> </w:delText>
        </w:r>
        <w:r w:rsidRPr="0037519D" w:rsidDel="00100BBF">
          <w:rPr>
            <w:rFonts w:ascii="inherit" w:eastAsia="ＭＳ Ｐゴシック" w:hAnsi="inherit" w:cs="ＭＳ Ｐゴシック"/>
            <w:color w:val="676767"/>
            <w:kern w:val="0"/>
            <w:sz w:val="27"/>
            <w:szCs w:val="27"/>
          </w:rPr>
          <w:delText>の取り組み</w:delText>
        </w:r>
      </w:del>
      <w:r w:rsidRPr="0037519D">
        <w:rPr>
          <w:rFonts w:ascii="inherit" w:eastAsia="ＭＳ Ｐゴシック" w:hAnsi="inherit" w:cs="ＭＳ Ｐゴシック"/>
          <w:color w:val="676767"/>
          <w:kern w:val="0"/>
          <w:sz w:val="27"/>
          <w:szCs w:val="27"/>
        </w:rPr>
        <w:t>です。</w:t>
      </w:r>
      <w:r w:rsidRPr="0037519D">
        <w:rPr>
          <w:rFonts w:ascii="inherit" w:eastAsia="ＭＳ Ｐゴシック" w:hAnsi="inherit" w:cs="ＭＳ Ｐゴシック"/>
          <w:color w:val="676767"/>
          <w:kern w:val="0"/>
          <w:sz w:val="27"/>
          <w:szCs w:val="27"/>
        </w:rPr>
        <w:t>OpenChain</w:t>
      </w:r>
      <w:del w:id="113" w:author="Mieko Sato" w:date="2017-06-09T19:40: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14" w:author="Mieko Sato" w:date="2017-06-12T14:02: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i) </w:t>
      </w:r>
      <w:ins w:id="115" w:author="Mieko Sato" w:date="2017-06-09T19:48:00Z">
        <w:r w:rsidR="003956F6">
          <w:rPr>
            <w:rFonts w:ascii="inherit" w:eastAsia="ＭＳ Ｐゴシック" w:hAnsi="inherit" w:cs="ＭＳ Ｐゴシック" w:hint="eastAsia"/>
            <w:color w:val="676767"/>
            <w:kern w:val="0"/>
            <w:sz w:val="27"/>
            <w:szCs w:val="27"/>
          </w:rPr>
          <w:t>複数の</w:t>
        </w:r>
      </w:ins>
      <w:del w:id="116" w:author="Hiroyuki Fukuchi" w:date="2017-05-30T16:56:00Z">
        <w:r w:rsidRPr="0037519D" w:rsidDel="001C7A0D">
          <w:rPr>
            <w:rFonts w:ascii="inherit" w:eastAsia="ＭＳ Ｐゴシック" w:hAnsi="inherit" w:cs="ＭＳ Ｐゴシック"/>
            <w:color w:val="676767"/>
            <w:kern w:val="0"/>
            <w:sz w:val="27"/>
            <w:szCs w:val="27"/>
          </w:rPr>
          <w:delText>組織外の</w:delText>
        </w:r>
      </w:del>
      <w:ins w:id="117" w:author="Hiroyuki Fukuchi" w:date="2017-05-30T16:56:00Z">
        <w:r w:rsidR="001C7A0D">
          <w:rPr>
            <w:rFonts w:ascii="inherit" w:eastAsia="ＭＳ Ｐゴシック" w:hAnsi="inherit" w:cs="ＭＳ Ｐゴシック" w:hint="eastAsia"/>
            <w:color w:val="676767"/>
            <w:kern w:val="0"/>
            <w:sz w:val="27"/>
            <w:szCs w:val="27"/>
          </w:rPr>
          <w:t>異なる</w:t>
        </w:r>
      </w:ins>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del w:id="118" w:author="Mieko Sato" w:date="2017-06-09T19:45:00Z">
        <w:r w:rsidRPr="0037519D" w:rsidDel="00314437">
          <w:rPr>
            <w:rFonts w:ascii="inherit" w:eastAsia="ＭＳ Ｐゴシック" w:hAnsi="inherit" w:cs="ＭＳ Ｐゴシック" w:hint="eastAsia"/>
            <w:color w:val="676767"/>
            <w:kern w:val="0"/>
            <w:sz w:val="27"/>
            <w:szCs w:val="27"/>
          </w:rPr>
          <w:delText>において</w:delText>
        </w:r>
      </w:del>
      <w:ins w:id="119" w:author="Mieko Sato" w:date="2017-06-09T19:45:00Z">
        <w:r w:rsidR="00314437">
          <w:rPr>
            <w:rFonts w:ascii="inherit" w:eastAsia="ＭＳ Ｐゴシック" w:hAnsi="inherit" w:cs="ＭＳ Ｐゴシック" w:hint="eastAsia"/>
            <w:color w:val="676767"/>
            <w:kern w:val="0"/>
            <w:sz w:val="27"/>
            <w:szCs w:val="27"/>
          </w:rPr>
          <w:t>の</w:t>
        </w:r>
      </w:ins>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ins w:id="120" w:author="Mieko Sato" w:date="2017-06-09T19:44:00Z">
        <w:r w:rsidR="00100BB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と</w:t>
      </w:r>
      <w:del w:id="121" w:author="Mieko Sato" w:date="2017-06-12T15:16:00Z">
        <w:r w:rsidRPr="0037519D" w:rsidDel="00EB0D51">
          <w:rPr>
            <w:rFonts w:ascii="inherit" w:eastAsia="ＭＳ Ｐゴシック" w:hAnsi="inherit" w:cs="ＭＳ Ｐゴシック"/>
            <w:color w:val="676767"/>
            <w:kern w:val="0"/>
            <w:sz w:val="27"/>
            <w:szCs w:val="27"/>
          </w:rPr>
          <w:delText>、</w:delText>
        </w:r>
      </w:del>
      <w:ins w:id="122" w:author="Mieko Sato" w:date="2017-06-12T14:03: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del w:id="123" w:author="Mieko Sato" w:date="2017-06-09T19:42:00Z">
        <w:r w:rsidRPr="0037519D" w:rsidDel="00100BB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へ成果を</w:t>
      </w:r>
      <w:ins w:id="124" w:author="Mieko Sato" w:date="2017-06-09T19:42:00Z">
        <w:r w:rsidR="00100BBF">
          <w:rPr>
            <w:rFonts w:ascii="inherit" w:eastAsia="ＭＳ Ｐゴシック" w:hAnsi="inherit" w:cs="ＭＳ Ｐゴシック" w:hint="eastAsia"/>
            <w:color w:val="676767"/>
            <w:kern w:val="0"/>
            <w:sz w:val="27"/>
            <w:szCs w:val="27"/>
          </w:rPr>
          <w:t>還元</w:t>
        </w:r>
      </w:ins>
      <w:del w:id="125" w:author="Hiroyuki Fukuchi" w:date="2017-05-30T16:58:00Z">
        <w:r w:rsidRPr="0037519D" w:rsidDel="001C7A0D">
          <w:rPr>
            <w:rFonts w:ascii="inherit" w:eastAsia="ＭＳ Ｐゴシック" w:hAnsi="inherit" w:cs="ＭＳ Ｐゴシック"/>
            <w:color w:val="676767"/>
            <w:kern w:val="0"/>
            <w:sz w:val="27"/>
            <w:szCs w:val="27"/>
          </w:rPr>
          <w:delText>還元</w:delText>
        </w:r>
      </w:del>
      <w:ins w:id="126" w:author="Hiroyuki Fukuchi" w:date="2017-05-30T16:58:00Z">
        <w:del w:id="127" w:author="Mieko Sato" w:date="2017-06-09T19:42:00Z">
          <w:r w:rsidR="001C7A0D" w:rsidDel="00100BBF">
            <w:rPr>
              <w:rFonts w:ascii="inherit" w:eastAsia="ＭＳ Ｐゴシック" w:hAnsi="inherit" w:cs="ＭＳ Ｐゴシック" w:hint="eastAsia"/>
              <w:color w:val="676767"/>
              <w:kern w:val="0"/>
              <w:sz w:val="27"/>
              <w:szCs w:val="27"/>
            </w:rPr>
            <w:delText>コントリビュート</w:delText>
          </w:r>
        </w:del>
      </w:ins>
      <w:r w:rsidRPr="0037519D">
        <w:rPr>
          <w:rFonts w:ascii="inherit" w:eastAsia="ＭＳ Ｐゴシック" w:hAnsi="inherit" w:cs="ＭＳ Ｐゴシック"/>
          <w:color w:val="676767"/>
          <w:kern w:val="0"/>
          <w:sz w:val="27"/>
          <w:szCs w:val="27"/>
        </w:rPr>
        <w:t>するためのプロセス</w:t>
      </w:r>
      <w:ins w:id="128" w:author="Mieko Sato" w:date="2017-06-09T19:45:00Z">
        <w:r w:rsidR="00314437">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del w:id="129" w:author="Mieko Sato" w:date="2017-06-09T19:54: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30" w:author="Hiroyuki Fukuchi" w:date="2017-05-30T16:59:00Z">
        <w:del w:id="131" w:author="Mieko Sato" w:date="2017-06-09T19:56:00Z">
          <w:r w:rsidR="001C7A0D" w:rsidDel="005D5E5F">
            <w:rPr>
              <w:rFonts w:ascii="inherit" w:eastAsia="ＭＳ Ｐゴシック" w:hAnsi="inherit" w:cs="ＭＳ Ｐゴシック" w:hint="eastAsia"/>
              <w:color w:val="676767"/>
              <w:kern w:val="0"/>
              <w:sz w:val="27"/>
              <w:szCs w:val="27"/>
            </w:rPr>
            <w:delText>良い状態で運営されている</w:delText>
          </w:r>
        </w:del>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del w:id="132" w:author="Mieko Sato" w:date="2017-06-09T19:56:00Z">
        <w:r w:rsidRPr="0037519D" w:rsidDel="005D5E5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del w:id="133" w:author="Mieko Sato" w:date="2017-06-09T19:57:00Z">
        <w:r w:rsidRPr="0037519D" w:rsidDel="005D5E5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del w:id="134" w:author="Mieko Sato" w:date="2017-06-09T19:57:00Z">
        <w:r w:rsidRPr="0037519D" w:rsidDel="005D5E5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0EED95BB"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ins w:id="135" w:author="Mieko Sato" w:date="2017-06-12T14:12:00Z">
        <w:r>
          <w:rPr>
            <w:rFonts w:ascii="Roboto" w:eastAsia="ＭＳ Ｐゴシック" w:hAnsi="Roboto" w:cs="ＭＳ Ｐゴシック" w:hint="eastAsia"/>
            <w:color w:val="676767"/>
            <w:kern w:val="0"/>
            <w:sz w:val="27"/>
            <w:szCs w:val="27"/>
          </w:rPr>
          <w:t>まずは</w:t>
        </w:r>
      </w:ins>
      <w:r w:rsidR="0037519D" w:rsidRPr="0037519D">
        <w:rPr>
          <w:rFonts w:ascii="Roboto" w:eastAsia="ＭＳ Ｐゴシック" w:hAnsi="Roboto" w:cs="ＭＳ Ｐゴシック"/>
          <w:color w:val="676767"/>
          <w:kern w:val="0"/>
          <w:sz w:val="27"/>
          <w:szCs w:val="27"/>
        </w:rPr>
        <w:t>以下を</w:t>
      </w:r>
      <w:ins w:id="136" w:author="Mieko Sato" w:date="2017-06-12T14:12:00Z">
        <w:r>
          <w:rPr>
            <w:rFonts w:ascii="Roboto" w:eastAsia="ＭＳ Ｐゴシック" w:hAnsi="Roboto" w:cs="ＭＳ Ｐゴシック" w:hint="eastAsia"/>
            <w:color w:val="676767"/>
            <w:kern w:val="0"/>
            <w:sz w:val="27"/>
            <w:szCs w:val="27"/>
          </w:rPr>
          <w:t>お読みください。</w:t>
        </w:r>
      </w:ins>
      <w:ins w:id="137" w:author="工内隆" w:date="2017-05-26T11:44:00Z">
        <w:del w:id="138" w:author="Mieko Sato" w:date="2017-06-12T14:12:00Z">
          <w:r w:rsidR="00C811EF" w:rsidDel="00F11628">
            <w:rPr>
              <w:rFonts w:ascii="Roboto" w:eastAsia="ＭＳ Ｐゴシック" w:hAnsi="Roboto" w:cs="ＭＳ Ｐゴシック" w:hint="eastAsia"/>
              <w:color w:val="676767"/>
              <w:kern w:val="0"/>
              <w:sz w:val="27"/>
              <w:szCs w:val="27"/>
            </w:rPr>
            <w:delText>一読することから初めて</w:delText>
          </w:r>
        </w:del>
      </w:ins>
      <w:del w:id="139" w:author="Mieko Sato" w:date="2017-06-12T14:12:00Z">
        <w:r w:rsidR="0037519D" w:rsidRPr="0037519D" w:rsidDel="00F11628">
          <w:rPr>
            <w:rFonts w:ascii="Roboto" w:eastAsia="ＭＳ Ｐゴシック" w:hAnsi="Roboto" w:cs="ＭＳ Ｐゴシック"/>
            <w:color w:val="676767"/>
            <w:kern w:val="0"/>
            <w:sz w:val="27"/>
            <w:szCs w:val="27"/>
          </w:rPr>
          <w:delText>ぜひご覧ください</w:delText>
        </w:r>
      </w:del>
      <w:del w:id="140" w:author="Mieko Sato" w:date="2017-06-12T14:04:00Z">
        <w:r w:rsidR="0037519D" w:rsidRPr="0037519D" w:rsidDel="002E468E">
          <w:rPr>
            <w:rFonts w:ascii="Roboto" w:eastAsia="ＭＳ Ｐゴシック" w:hAnsi="Roboto" w:cs="ＭＳ Ｐゴシック" w:hint="eastAsia"/>
            <w:color w:val="676767"/>
            <w:kern w:val="0"/>
            <w:sz w:val="27"/>
            <w:szCs w:val="27"/>
          </w:rPr>
          <w:delText>！</w:delText>
        </w:r>
      </w:del>
    </w:p>
    <w:p w14:paraId="32A8C8D4" w14:textId="6DF915A9"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OpenChain</w:t>
      </w:r>
      <w:del w:id="141" w:author="Mieko Sato" w:date="2017-06-12T14:05:00Z">
        <w:r w:rsidRPr="0037519D" w:rsidDel="002E468E">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仕様について</w:t>
      </w:r>
    </w:p>
    <w:p w14:paraId="102D3D7E" w14:textId="40F8A84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del w:id="142" w:author="Mieko Sato" w:date="2017-06-12T14:05:00Z">
        <w:r w:rsidRPr="0037519D" w:rsidDel="002E468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仕様の目的を教えてください。</w:t>
      </w:r>
    </w:p>
    <w:p w14:paraId="329CC166" w14:textId="5FF8BA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143" w:author="工内隆" w:date="2017-05-26T11:44:00Z">
        <w:r w:rsidRPr="0037519D" w:rsidDel="00C811EF">
          <w:rPr>
            <w:rFonts w:ascii="inherit" w:eastAsia="ＭＳ Ｐゴシック" w:hAnsi="inherit" w:cs="ＭＳ Ｐゴシック"/>
            <w:color w:val="676767"/>
            <w:kern w:val="0"/>
            <w:sz w:val="27"/>
            <w:szCs w:val="27"/>
          </w:rPr>
          <w:delText>ある</w:delText>
        </w:r>
      </w:del>
      <w:commentRangeStart w:id="144"/>
      <w:ins w:id="145" w:author="Mieko Sato" w:date="2017-06-12T16:51:00Z">
        <w:r w:rsidR="006317B3">
          <w:rPr>
            <w:rFonts w:ascii="inherit" w:eastAsia="ＭＳ Ｐゴシック" w:hAnsi="inherit" w:cs="ＭＳ Ｐゴシック" w:hint="eastAsia"/>
            <w:color w:val="676767"/>
            <w:kern w:val="0"/>
            <w:sz w:val="27"/>
            <w:szCs w:val="27"/>
          </w:rPr>
          <w:t>OpenChain</w:t>
        </w:r>
      </w:ins>
      <w:commentRangeEnd w:id="144"/>
      <w:ins w:id="146" w:author="Mieko Sato" w:date="2017-06-13T11:22:00Z">
        <w:r w:rsidR="00CC1D2B">
          <w:rPr>
            <w:rStyle w:val="aa"/>
          </w:rPr>
          <w:commentReference w:id="144"/>
        </w:r>
      </w:ins>
      <w:ins w:id="147" w:author="Mieko Sato" w:date="2017-06-12T16:51:00Z">
        <w:r w:rsidR="009A627E">
          <w:rPr>
            <w:rFonts w:ascii="inherit" w:eastAsia="ＭＳ Ｐゴシック" w:hAnsi="inherit" w:cs="ＭＳ Ｐゴシック" w:hint="eastAsia"/>
            <w:color w:val="676767"/>
            <w:kern w:val="0"/>
            <w:sz w:val="27"/>
            <w:szCs w:val="27"/>
          </w:rPr>
          <w:t>仕様書は、</w:t>
        </w:r>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ins w:id="148" w:author="Mieko Sato" w:date="2017-06-12T18:17:00Z">
        <w:r w:rsidR="00F335FA">
          <w:rPr>
            <w:rFonts w:ascii="inherit" w:eastAsia="ＭＳ Ｐゴシック" w:hAnsi="inherit" w:cs="ＭＳ Ｐゴシック" w:hint="eastAsia"/>
            <w:color w:val="676767"/>
            <w:kern w:val="0"/>
            <w:sz w:val="27"/>
            <w:szCs w:val="27"/>
          </w:rPr>
          <w:t>満たす</w:t>
        </w:r>
      </w:ins>
      <w:del w:id="149" w:author="Mieko Sato" w:date="2017-06-12T18:17:00Z">
        <w:r w:rsidRPr="0037519D" w:rsidDel="00F335FA">
          <w:rPr>
            <w:rFonts w:ascii="inherit" w:eastAsia="ＭＳ Ｐゴシック" w:hAnsi="inherit" w:cs="ＭＳ Ｐゴシック"/>
            <w:color w:val="676767"/>
            <w:kern w:val="0"/>
            <w:sz w:val="27"/>
            <w:szCs w:val="27"/>
          </w:rPr>
          <w:delText>満</w:delText>
        </w:r>
      </w:del>
      <w:del w:id="150" w:author="Mieko Sato" w:date="2017-06-12T18:18:00Z">
        <w:r w:rsidRPr="0037519D" w:rsidDel="00F335FA">
          <w:rPr>
            <w:rFonts w:ascii="inherit" w:eastAsia="ＭＳ Ｐゴシック" w:hAnsi="inherit" w:cs="ＭＳ Ｐゴシック"/>
            <w:color w:val="676767"/>
            <w:kern w:val="0"/>
            <w:sz w:val="27"/>
            <w:szCs w:val="27"/>
          </w:rPr>
          <w:delText>足す</w:delText>
        </w:r>
      </w:del>
      <w:r w:rsidRPr="0037519D">
        <w:rPr>
          <w:rFonts w:ascii="inherit" w:eastAsia="ＭＳ Ｐゴシック" w:hAnsi="inherit" w:cs="ＭＳ Ｐゴシック"/>
          <w:color w:val="676767"/>
          <w:kern w:val="0"/>
          <w:sz w:val="27"/>
          <w:szCs w:val="27"/>
        </w:rPr>
        <w:t>べき一連の要件を定義</w:t>
      </w:r>
      <w:ins w:id="151" w:author="Mieko Sato" w:date="2017-06-12T16:51:00Z">
        <w:r w:rsidR="009A627E">
          <w:rPr>
            <w:rFonts w:ascii="inherit" w:eastAsia="ＭＳ Ｐゴシック" w:hAnsi="inherit" w:cs="ＭＳ Ｐゴシック" w:hint="eastAsia"/>
            <w:color w:val="676767"/>
            <w:kern w:val="0"/>
            <w:sz w:val="27"/>
            <w:szCs w:val="27"/>
          </w:rPr>
          <w:t>しています。</w:t>
        </w:r>
      </w:ins>
      <w:del w:id="152" w:author="Mieko Sato" w:date="2017-06-12T16:51:00Z">
        <w:r w:rsidRPr="0037519D" w:rsidDel="009A627E">
          <w:rPr>
            <w:rFonts w:ascii="inherit" w:eastAsia="ＭＳ Ｐゴシック" w:hAnsi="inherit" w:cs="ＭＳ Ｐゴシック"/>
            <w:color w:val="676767"/>
            <w:kern w:val="0"/>
            <w:sz w:val="27"/>
            <w:szCs w:val="27"/>
          </w:rPr>
          <w:delText>することです。</w:delText>
        </w:r>
      </w:del>
      <w:r w:rsidRPr="0037519D">
        <w:rPr>
          <w:rFonts w:ascii="inherit" w:eastAsia="ＭＳ Ｐゴシック" w:hAnsi="inherit" w:cs="ＭＳ Ｐゴシック"/>
          <w:color w:val="676767"/>
          <w:kern w:val="0"/>
          <w:sz w:val="27"/>
          <w:szCs w:val="27"/>
        </w:rPr>
        <w:t>これ</w:t>
      </w:r>
      <w:ins w:id="153" w:author="Mieko Sato" w:date="2017-06-12T17:09:00Z">
        <w:r w:rsidR="00AD7624">
          <w:rPr>
            <w:rFonts w:ascii="inherit" w:eastAsia="ＭＳ Ｐゴシック" w:hAnsi="inherit" w:cs="ＭＳ Ｐゴシック" w:hint="eastAsia"/>
            <w:color w:val="676767"/>
            <w:kern w:val="0"/>
            <w:sz w:val="27"/>
            <w:szCs w:val="27"/>
          </w:rPr>
          <w:t>によ</w:t>
        </w:r>
      </w:ins>
      <w:ins w:id="154" w:author="Mieko Sato" w:date="2017-06-12T17:11:00Z">
        <w:r w:rsidR="00AD7624">
          <w:rPr>
            <w:rFonts w:ascii="inherit" w:eastAsia="ＭＳ Ｐゴシック" w:hAnsi="inherit" w:cs="ＭＳ Ｐゴシック" w:hint="eastAsia"/>
            <w:color w:val="676767"/>
            <w:kern w:val="0"/>
            <w:sz w:val="27"/>
            <w:szCs w:val="27"/>
          </w:rPr>
          <w:t>り</w:t>
        </w:r>
      </w:ins>
      <w:del w:id="155" w:author="Mieko Sato" w:date="2017-06-12T17:09:00Z">
        <w:r w:rsidRPr="0037519D" w:rsidDel="00AD762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ins w:id="156" w:author="Mieko Sato" w:date="2017-06-12T17:09:00Z">
        <w:r w:rsidR="00AD7624">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組織</w:t>
      </w:r>
      <w:del w:id="157" w:author="Mieko Sato" w:date="2017-06-12T17:04:00Z">
        <w:r w:rsidRPr="0037519D" w:rsidDel="00753401">
          <w:rPr>
            <w:rFonts w:ascii="inherit" w:eastAsia="ＭＳ Ｐゴシック" w:hAnsi="inherit" w:cs="ＭＳ Ｐゴシック" w:hint="eastAsia"/>
            <w:color w:val="676767"/>
            <w:kern w:val="0"/>
            <w:sz w:val="27"/>
            <w:szCs w:val="27"/>
          </w:rPr>
          <w:delText>が</w:delText>
        </w:r>
      </w:del>
      <w:ins w:id="158" w:author="Mieko Sato" w:date="2017-06-12T17:04:00Z">
        <w:r w:rsidR="00753401">
          <w:rPr>
            <w:rFonts w:ascii="inherit" w:eastAsia="ＭＳ Ｐゴシック" w:hAnsi="inherit" w:cs="ＭＳ Ｐゴシック" w:hint="eastAsia"/>
            <w:color w:val="676767"/>
            <w:kern w:val="0"/>
            <w:sz w:val="27"/>
            <w:szCs w:val="27"/>
          </w:rPr>
          <w:t>は</w:t>
        </w:r>
      </w:ins>
      <w:ins w:id="159" w:author="Mieko Sato" w:date="2017-06-12T17:01:00Z">
        <w:r w:rsidR="00753401">
          <w:rPr>
            <w:rFonts w:ascii="inherit" w:eastAsia="ＭＳ Ｐゴシック" w:hAnsi="inherit" w:cs="ＭＳ Ｐゴシック" w:hint="eastAsia"/>
            <w:color w:val="676767"/>
            <w:kern w:val="0"/>
            <w:sz w:val="27"/>
            <w:szCs w:val="27"/>
          </w:rPr>
          <w:t>自他</w:t>
        </w:r>
      </w:ins>
      <w:ins w:id="160" w:author="Mieko Sato" w:date="2017-06-12T17:03:00Z">
        <w:r w:rsidR="00753401">
          <w:rPr>
            <w:rFonts w:ascii="inherit" w:eastAsia="ＭＳ Ｐゴシック" w:hAnsi="inherit" w:cs="ＭＳ Ｐゴシック" w:hint="eastAsia"/>
            <w:color w:val="676767"/>
            <w:kern w:val="0"/>
            <w:sz w:val="27"/>
            <w:szCs w:val="27"/>
          </w:rPr>
          <w:t>の</w:t>
        </w:r>
      </w:ins>
      <w:del w:id="161" w:author="Mieko Sato" w:date="2017-06-12T17:01:00Z">
        <w:r w:rsidRPr="0037519D" w:rsidDel="00753401">
          <w:rPr>
            <w:rFonts w:ascii="inherit" w:eastAsia="ＭＳ Ｐゴシック" w:hAnsi="inherit" w:cs="ＭＳ Ｐゴシック"/>
            <w:color w:val="676767"/>
            <w:kern w:val="0"/>
            <w:sz w:val="27"/>
            <w:szCs w:val="27"/>
          </w:rPr>
          <w:delText>他者と</w:delText>
        </w:r>
      </w:del>
      <w:r w:rsidRPr="0037519D">
        <w:rPr>
          <w:rFonts w:ascii="inherit" w:eastAsia="ＭＳ Ｐゴシック" w:hAnsi="inherit" w:cs="ＭＳ Ｐゴシック"/>
          <w:color w:val="676767"/>
          <w:kern w:val="0"/>
          <w:sz w:val="27"/>
          <w:szCs w:val="27"/>
        </w:rPr>
        <w:t>共有するソフトウェア</w:t>
      </w:r>
      <w:r w:rsidRPr="0037519D">
        <w:rPr>
          <w:rFonts w:ascii="inherit" w:eastAsia="ＭＳ Ｐゴシック" w:hAnsi="inherit" w:cs="ＭＳ Ｐゴシック" w:hint="eastAsia"/>
          <w:color w:val="676767"/>
          <w:kern w:val="0"/>
          <w:sz w:val="27"/>
          <w:szCs w:val="27"/>
        </w:rPr>
        <w:t>について</w:t>
      </w:r>
      <w:del w:id="162" w:author="Mieko Sato" w:date="2017-06-12T17:08:00Z">
        <w:r w:rsidRPr="0037519D" w:rsidDel="00AD7624">
          <w:rPr>
            <w:rFonts w:ascii="inherit" w:eastAsia="ＭＳ Ｐゴシック" w:hAnsi="inherit" w:cs="ＭＳ Ｐゴシック" w:hint="eastAsia"/>
            <w:color w:val="676767"/>
            <w:kern w:val="0"/>
            <w:sz w:val="27"/>
            <w:szCs w:val="27"/>
          </w:rPr>
          <w:delText>、</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w:t>
      </w:r>
      <w:del w:id="163" w:author="Mieko Sato" w:date="2017-06-12T16:53:00Z">
        <w:r w:rsidRPr="0037519D" w:rsidDel="009A627E">
          <w:rPr>
            <w:rFonts w:ascii="inherit" w:eastAsia="ＭＳ Ｐゴシック" w:hAnsi="inherit" w:cs="ＭＳ Ｐゴシック"/>
            <w:color w:val="676767"/>
            <w:kern w:val="0"/>
            <w:sz w:val="27"/>
            <w:szCs w:val="27"/>
          </w:rPr>
          <w:delText>を達成するの</w:delText>
        </w:r>
      </w:del>
      <w:r w:rsidRPr="0037519D">
        <w:rPr>
          <w:rFonts w:ascii="inherit" w:eastAsia="ＭＳ Ｐゴシック" w:hAnsi="inherit" w:cs="ＭＳ Ｐゴシック"/>
          <w:color w:val="676767"/>
          <w:kern w:val="0"/>
          <w:sz w:val="27"/>
          <w:szCs w:val="27"/>
        </w:rPr>
        <w:t>に必要な証跡を</w:t>
      </w:r>
      <w:del w:id="164" w:author="Mieko Sato" w:date="2017-06-12T17:03:00Z">
        <w:r w:rsidRPr="0037519D" w:rsidDel="00753401">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提供する</w:t>
      </w:r>
      <w:ins w:id="165" w:author="Mieko Sato" w:date="2017-06-12T17:09:00Z">
        <w:r w:rsidR="00AD7624">
          <w:rPr>
            <w:rFonts w:ascii="inherit" w:eastAsia="ＭＳ Ｐゴシック" w:hAnsi="inherit" w:cs="ＭＳ Ｐゴシック" w:hint="eastAsia"/>
            <w:color w:val="676767"/>
            <w:kern w:val="0"/>
            <w:sz w:val="27"/>
            <w:szCs w:val="27"/>
          </w:rPr>
          <w:t>」</w:t>
        </w:r>
      </w:ins>
      <w:ins w:id="166" w:author="Mieko Sato" w:date="2017-06-12T16:59:00Z">
        <w:r w:rsidR="009A627E">
          <w:rPr>
            <w:rFonts w:ascii="inherit" w:eastAsia="ＭＳ Ｐゴシック" w:hAnsi="inherit" w:cs="ＭＳ Ｐゴシック" w:hint="eastAsia"/>
            <w:color w:val="676767"/>
            <w:kern w:val="0"/>
            <w:sz w:val="27"/>
            <w:szCs w:val="27"/>
          </w:rPr>
          <w:t>という</w:t>
        </w:r>
      </w:ins>
      <w:ins w:id="167" w:author="Hiroyuki Fukuchi" w:date="2017-05-30T17:11:00Z">
        <w:del w:id="168" w:author="Mieko Sato" w:date="2017-06-12T16:01:00Z">
          <w:r w:rsidR="00EB0000" w:rsidDel="003E57E3">
            <w:rPr>
              <w:rFonts w:ascii="inherit" w:eastAsia="ＭＳ Ｐゴシック" w:hAnsi="inherit" w:cs="ＭＳ Ｐゴシック" w:hint="eastAsia"/>
              <w:color w:val="676767"/>
              <w:kern w:val="0"/>
              <w:sz w:val="27"/>
              <w:szCs w:val="27"/>
            </w:rPr>
            <w:delText>ことに関する</w:delText>
          </w:r>
        </w:del>
      </w:ins>
      <w:del w:id="169" w:author="Mieko Sato" w:date="2017-06-12T16:01:00Z">
        <w:r w:rsidRPr="0037519D" w:rsidDel="003E57E3">
          <w:rPr>
            <w:rFonts w:ascii="inherit" w:eastAsia="ＭＳ Ｐゴシック" w:hAnsi="inherit" w:cs="ＭＳ Ｐゴシック"/>
            <w:color w:val="676767"/>
            <w:kern w:val="0"/>
            <w:sz w:val="27"/>
            <w:szCs w:val="27"/>
          </w:rPr>
          <w:delText>という</w:delText>
        </w:r>
      </w:del>
      <w:ins w:id="170" w:author="工内隆" w:date="2017-05-26T11:45:00Z">
        <w:del w:id="171" w:author="Mieko Sato" w:date="2017-06-12T16:01:00Z">
          <w:r w:rsidR="00C811EF" w:rsidDel="003E57E3">
            <w:rPr>
              <w:rFonts w:ascii="inherit" w:eastAsia="ＭＳ Ｐゴシック" w:hAnsi="inherit" w:cs="ＭＳ Ｐゴシック" w:hint="eastAsia"/>
              <w:color w:val="676767"/>
              <w:kern w:val="0"/>
              <w:sz w:val="27"/>
              <w:szCs w:val="27"/>
            </w:rPr>
            <w:delText>レベル</w:delText>
          </w:r>
        </w:del>
      </w:ins>
      <w:del w:id="172" w:author="Mieko Sato" w:date="2017-06-12T16:01:00Z">
        <w:r w:rsidRPr="0037519D" w:rsidDel="003E57E3">
          <w:rPr>
            <w:rFonts w:ascii="inherit" w:eastAsia="ＭＳ Ｐゴシック" w:hAnsi="inherit" w:cs="ＭＳ Ｐゴシック"/>
            <w:color w:val="676767"/>
            <w:kern w:val="0"/>
            <w:sz w:val="27"/>
            <w:szCs w:val="27"/>
          </w:rPr>
          <w:delText>、一定水準の</w:delText>
        </w:r>
      </w:del>
      <w:r w:rsidRPr="0037519D">
        <w:rPr>
          <w:rFonts w:ascii="inherit" w:eastAsia="ＭＳ Ｐゴシック" w:hAnsi="inherit" w:cs="ＭＳ Ｐゴシック"/>
          <w:color w:val="676767"/>
          <w:kern w:val="0"/>
          <w:sz w:val="27"/>
          <w:szCs w:val="27"/>
        </w:rPr>
        <w:t>信頼</w:t>
      </w:r>
      <w:ins w:id="173" w:author="Mieko Sato" w:date="2017-06-12T17:09:00Z">
        <w:r w:rsidR="00AD7624">
          <w:rPr>
            <w:rFonts w:ascii="inherit" w:eastAsia="ＭＳ Ｐゴシック" w:hAnsi="inherit" w:cs="ＭＳ Ｐゴシック" w:hint="eastAsia"/>
            <w:color w:val="676767"/>
            <w:kern w:val="0"/>
            <w:sz w:val="27"/>
            <w:szCs w:val="27"/>
          </w:rPr>
          <w:t>が</w:t>
        </w:r>
      </w:ins>
      <w:ins w:id="174" w:author="Hiroyuki Fukuchi" w:date="2017-05-30T17:11:00Z">
        <w:del w:id="175" w:author="Mieko Sato" w:date="2017-06-12T16:55:00Z">
          <w:r w:rsidR="00EB0000" w:rsidDel="009A627E">
            <w:rPr>
              <w:rFonts w:ascii="inherit" w:eastAsia="ＭＳ Ｐゴシック" w:hAnsi="inherit" w:cs="ＭＳ Ｐゴシック" w:hint="eastAsia"/>
              <w:color w:val="676767"/>
              <w:kern w:val="0"/>
              <w:sz w:val="27"/>
              <w:szCs w:val="27"/>
            </w:rPr>
            <w:delText>のレベル</w:delText>
          </w:r>
        </w:del>
      </w:ins>
      <w:ins w:id="176" w:author="Mieko Sato" w:date="2017-06-12T17:05:00Z">
        <w:r w:rsidR="00753401">
          <w:rPr>
            <w:rFonts w:ascii="inherit" w:eastAsia="ＭＳ Ｐゴシック" w:hAnsi="inherit" w:cs="ＭＳ Ｐゴシック" w:hint="eastAsia"/>
            <w:color w:val="676767"/>
            <w:kern w:val="0"/>
            <w:sz w:val="27"/>
            <w:szCs w:val="27"/>
          </w:rPr>
          <w:t>生</w:t>
        </w:r>
      </w:ins>
      <w:ins w:id="177" w:author="Mieko Sato" w:date="2017-06-12T17:09:00Z">
        <w:r w:rsidR="00AD7624">
          <w:rPr>
            <w:rFonts w:ascii="inherit" w:eastAsia="ＭＳ Ｐゴシック" w:hAnsi="inherit" w:cs="ＭＳ Ｐゴシック" w:hint="eastAsia"/>
            <w:color w:val="676767"/>
            <w:kern w:val="0"/>
            <w:sz w:val="27"/>
            <w:szCs w:val="27"/>
          </w:rPr>
          <w:t>まれ</w:t>
        </w:r>
      </w:ins>
      <w:ins w:id="178" w:author="Mieko Sato" w:date="2017-06-12T17:05:00Z">
        <w:r w:rsidR="00753401">
          <w:rPr>
            <w:rFonts w:ascii="inherit" w:eastAsia="ＭＳ Ｐゴシック" w:hAnsi="inherit" w:cs="ＭＳ Ｐゴシック" w:hint="eastAsia"/>
            <w:color w:val="676767"/>
            <w:kern w:val="0"/>
            <w:sz w:val="27"/>
            <w:szCs w:val="27"/>
          </w:rPr>
          <w:t>ます</w:t>
        </w:r>
      </w:ins>
      <w:del w:id="179" w:author="Mieko Sato" w:date="2017-06-12T16:59:00Z">
        <w:r w:rsidRPr="0037519D" w:rsidDel="009A627E">
          <w:rPr>
            <w:rFonts w:ascii="inherit" w:eastAsia="ＭＳ Ｐゴシック" w:hAnsi="inherit" w:cs="ＭＳ Ｐゴシック"/>
            <w:color w:val="676767"/>
            <w:kern w:val="0"/>
            <w:sz w:val="27"/>
            <w:szCs w:val="27"/>
          </w:rPr>
          <w:delText>です</w:delText>
        </w:r>
      </w:del>
      <w:r w:rsidRPr="0037519D">
        <w:rPr>
          <w:rFonts w:ascii="inherit" w:eastAsia="ＭＳ Ｐゴシック" w:hAnsi="inherit" w:cs="ＭＳ Ｐゴシック"/>
          <w:color w:val="676767"/>
          <w:kern w:val="0"/>
          <w:sz w:val="27"/>
          <w:szCs w:val="27"/>
        </w:rPr>
        <w:t>。コンプライアンス</w:t>
      </w:r>
      <w:del w:id="180" w:author="Hiroyuki Fukuchi" w:date="2017-05-30T17:11:00Z">
        <w:r w:rsidRPr="0037519D" w:rsidDel="00EB0000">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lastRenderedPageBreak/>
        <w:t>証跡は、</w:t>
      </w:r>
      <w:del w:id="181" w:author="Hiroyuki Fukuchi" w:date="2017-05-30T17:17:00Z">
        <w:r w:rsidRPr="0037519D" w:rsidDel="00EB0000">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ソフトウェア配布物を</w:t>
      </w:r>
      <w:ins w:id="182" w:author="工内隆" w:date="2017-05-26T11:46:00Z">
        <w:r w:rsidR="00C811EF">
          <w:rPr>
            <w:rFonts w:ascii="inherit" w:eastAsia="ＭＳ Ｐゴシック" w:hAnsi="inherit" w:cs="ＭＳ Ｐゴシック" w:hint="eastAsia"/>
            <w:color w:val="676767"/>
            <w:kern w:val="0"/>
            <w:sz w:val="27"/>
            <w:szCs w:val="27"/>
          </w:rPr>
          <w:t>司る</w:t>
        </w:r>
      </w:ins>
      <w:del w:id="183"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w:t>
      </w:r>
      <w:del w:id="184" w:author="Mieko Sato" w:date="2017-06-12T17:10:00Z">
        <w:r w:rsidRPr="0037519D" w:rsidDel="00AD7624">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ソース</w:t>
      </w:r>
      <w:ins w:id="185"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コード、ビルド</w:t>
      </w:r>
      <w:ins w:id="186"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スクリプト、ライセンス文書、帰属</w:t>
      </w:r>
      <w:del w:id="187"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188"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189"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190" w:author="工内隆" w:date="2017-05-26T11:47:00Z">
        <w:r w:rsidR="00186F2D">
          <w:rPr>
            <w:rFonts w:ascii="inherit" w:eastAsia="ＭＳ Ｐゴシック" w:hAnsi="inherit" w:cs="ＭＳ Ｐゴシック" w:hint="eastAsia"/>
            <w:color w:val="676767"/>
            <w:kern w:val="0"/>
            <w:sz w:val="27"/>
            <w:szCs w:val="27"/>
          </w:rPr>
          <w:t>ります</w:t>
        </w:r>
      </w:ins>
      <w:del w:id="191"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1255CAB0"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fldChar w:fldCharType="begin"/>
      </w:r>
      <w:r>
        <w:instrText xml:space="preserve"> HYPERLINK "https://wiki.linuxfoundation.org/_media/openchain/openchainspec-1.1.pdf" </w:instrText>
      </w:r>
      <w:r>
        <w:fldChar w:fldCharType="separate"/>
      </w:r>
      <w:r w:rsidR="0037519D" w:rsidRPr="0037519D">
        <w:rPr>
          <w:rFonts w:ascii="inherit" w:eastAsia="ＭＳ Ｐゴシック" w:hAnsi="inherit" w:cs="ＭＳ Ｐゴシック"/>
          <w:color w:val="00AEBC"/>
          <w:kern w:val="0"/>
          <w:sz w:val="27"/>
          <w:szCs w:val="27"/>
          <w:bdr w:val="none" w:sz="0" w:space="0" w:color="auto" w:frame="1"/>
        </w:rPr>
        <w:t>OpenChain</w:t>
      </w:r>
      <w:del w:id="192" w:author="Mieko Sato" w:date="2017-06-13T11:23: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仕様</w:t>
      </w:r>
      <w:ins w:id="193" w:author="Mieko Sato" w:date="2017-06-13T11:24:00Z">
        <w:r w:rsidR="00E66F89">
          <w:rPr>
            <w:rFonts w:ascii="inherit" w:eastAsia="ＭＳ Ｐゴシック" w:hAnsi="inherit" w:cs="ＭＳ Ｐゴシック" w:hint="eastAsia"/>
            <w:color w:val="00AEBC"/>
            <w:kern w:val="0"/>
            <w:sz w:val="27"/>
            <w:szCs w:val="27"/>
            <w:bdr w:val="none" w:sz="0" w:space="0" w:color="auto" w:frame="1"/>
          </w:rPr>
          <w:t>書第</w:t>
        </w:r>
      </w:ins>
      <w:del w:id="194" w:author="Mieko Sato" w:date="2017-06-13T11:24: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1.1</w:t>
      </w:r>
      <w:r>
        <w:rPr>
          <w:rFonts w:ascii="inherit" w:eastAsia="ＭＳ Ｐゴシック" w:hAnsi="inherit" w:cs="ＭＳ Ｐゴシック"/>
          <w:color w:val="00AEBC"/>
          <w:kern w:val="0"/>
          <w:sz w:val="27"/>
          <w:szCs w:val="27"/>
          <w:bdr w:val="none" w:sz="0" w:space="0" w:color="auto" w:frame="1"/>
        </w:rPr>
        <w:fldChar w:fldCharType="end"/>
      </w:r>
      <w:ins w:id="195" w:author="Mieko Sato" w:date="2017-06-13T11:24:00Z">
        <w:r w:rsidR="00E66F89">
          <w:rPr>
            <w:rFonts w:ascii="inherit" w:eastAsia="ＭＳ Ｐゴシック" w:hAnsi="inherit" w:cs="ＭＳ Ｐゴシック" w:hint="eastAsia"/>
            <w:color w:val="00AEBC"/>
            <w:kern w:val="0"/>
            <w:sz w:val="27"/>
            <w:szCs w:val="27"/>
            <w:bdr w:val="none" w:sz="0" w:space="0" w:color="auto" w:frame="1"/>
          </w:rPr>
          <w:t>版</w:t>
        </w:r>
      </w:ins>
      <w:del w:id="196" w:author="Mieko Sato" w:date="2017-06-11T22:05:00Z">
        <w:r w:rsidR="0037519D" w:rsidRPr="0037519D" w:rsidDel="00C503BA">
          <w:rPr>
            <w:rFonts w:ascii="inherit" w:eastAsia="ＭＳ Ｐゴシック" w:hAnsi="inherit" w:cs="ＭＳ Ｐゴシック"/>
            <w:color w:val="676767"/>
            <w:kern w:val="0"/>
            <w:sz w:val="27"/>
            <w:szCs w:val="27"/>
          </w:rPr>
          <w:delText> </w:delText>
        </w:r>
      </w:del>
      <w:r w:rsidR="0037519D" w:rsidRPr="0037519D">
        <w:rPr>
          <w:rFonts w:ascii="inherit" w:eastAsia="ＭＳ Ｐゴシック" w:hAnsi="inherit" w:cs="ＭＳ Ｐゴシック"/>
          <w:color w:val="676767"/>
          <w:kern w:val="0"/>
          <w:sz w:val="27"/>
          <w:szCs w:val="27"/>
        </w:rPr>
        <w:t>が</w:t>
      </w:r>
      <w:del w:id="197" w:author="Mieko Sato" w:date="2017-06-13T12:37:00Z">
        <w:r w:rsidR="0037519D" w:rsidRPr="0037519D" w:rsidDel="00A21E0C">
          <w:rPr>
            <w:rFonts w:ascii="inherit" w:eastAsia="ＭＳ Ｐゴシック" w:hAnsi="inherit" w:cs="ＭＳ Ｐゴシック"/>
            <w:color w:val="676767"/>
            <w:kern w:val="0"/>
            <w:sz w:val="27"/>
            <w:szCs w:val="27"/>
          </w:rPr>
          <w:delText>、</w:delText>
        </w:r>
        <w:r w:rsidR="0037519D" w:rsidRPr="0037519D" w:rsidDel="000C42B0">
          <w:rPr>
            <w:rFonts w:ascii="inherit" w:eastAsia="ＭＳ Ｐゴシック" w:hAnsi="inherit" w:cs="ＭＳ Ｐゴシック"/>
            <w:color w:val="676767"/>
            <w:kern w:val="0"/>
            <w:sz w:val="27"/>
            <w:szCs w:val="27"/>
          </w:rPr>
          <w:delText>私たちが策定した</w:delText>
        </w:r>
      </w:del>
      <w:r w:rsidR="0037519D" w:rsidRPr="0037519D">
        <w:rPr>
          <w:rFonts w:ascii="inherit" w:eastAsia="ＭＳ Ｐゴシック" w:hAnsi="inherit" w:cs="ＭＳ Ｐゴシック"/>
          <w:color w:val="676767"/>
          <w:kern w:val="0"/>
          <w:sz w:val="27"/>
          <w:szCs w:val="27"/>
        </w:rPr>
        <w:t>最新の業界標準</w:t>
      </w:r>
      <w:del w:id="198" w:author="Hiroyuki Fukuchi" w:date="2017-05-30T17:16:00Z">
        <w:r w:rsidR="0037519D" w:rsidRPr="0037519D" w:rsidDel="00EB0000">
          <w:rPr>
            <w:rFonts w:ascii="inherit" w:eastAsia="ＭＳ Ｐゴシック" w:hAnsi="inherit" w:cs="ＭＳ Ｐゴシック"/>
            <w:color w:val="676767"/>
            <w:kern w:val="0"/>
            <w:sz w:val="27"/>
            <w:szCs w:val="27"/>
          </w:rPr>
          <w:delText>規格</w:delText>
        </w:r>
      </w:del>
      <w:r w:rsidR="0037519D" w:rsidRPr="0037519D">
        <w:rPr>
          <w:rFonts w:ascii="inherit" w:eastAsia="ＭＳ Ｐゴシック" w:hAnsi="inherit" w:cs="ＭＳ Ｐゴシック"/>
          <w:color w:val="676767"/>
          <w:kern w:val="0"/>
          <w:sz w:val="27"/>
          <w:szCs w:val="27"/>
        </w:rPr>
        <w:t>です。</w:t>
      </w:r>
    </w:p>
    <w:p w14:paraId="21241B5E" w14:textId="5733EDB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199" w:author="Mieko Sato" w:date="2017-06-11T22:05:00Z">
        <w:r w:rsidRPr="0037519D" w:rsidDel="00C503BA">
          <w:rPr>
            <w:rFonts w:ascii="Open Sans" w:eastAsia="ＭＳ Ｐゴシック" w:hAnsi="Open Sans" w:cs="ＭＳ Ｐゴシック"/>
            <w:b/>
            <w:bCs/>
            <w:color w:val="444444"/>
            <w:kern w:val="0"/>
            <w:sz w:val="27"/>
            <w:szCs w:val="27"/>
          </w:rPr>
          <w:delText> </w:delText>
        </w:r>
      </w:del>
      <w:r w:rsidRPr="0037519D">
        <w:rPr>
          <w:rFonts w:ascii="Open Sans" w:eastAsia="ＭＳ Ｐゴシック" w:hAnsi="Open Sans" w:cs="ＭＳ Ｐゴシック"/>
          <w:b/>
          <w:bCs/>
          <w:color w:val="444444"/>
          <w:kern w:val="0"/>
          <w:sz w:val="27"/>
          <w:szCs w:val="27"/>
        </w:rPr>
        <w:t>プログラムが</w:t>
      </w:r>
      <w:del w:id="200" w:author="Mieko Sato" w:date="2017-06-12T18:18:00Z">
        <w:r w:rsidRPr="0037519D" w:rsidDel="00DA3F11">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OpenChain</w:t>
      </w:r>
      <w:del w:id="201" w:author="Mieko Sato" w:date="2017-06-11T22:05: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適合と見なされるためには、仕様のすべての要件を満</w:t>
      </w:r>
      <w:del w:id="202" w:author="Mieko Sato" w:date="2017-06-13T15:44:00Z">
        <w:r w:rsidRPr="0037519D" w:rsidDel="009A473B">
          <w:rPr>
            <w:rFonts w:ascii="Open Sans" w:eastAsia="ＭＳ Ｐゴシック" w:hAnsi="Open Sans" w:cs="ＭＳ Ｐゴシック" w:hint="eastAsia"/>
            <w:b/>
            <w:bCs/>
            <w:color w:val="444444"/>
            <w:kern w:val="0"/>
            <w:sz w:val="27"/>
            <w:szCs w:val="27"/>
          </w:rPr>
          <w:delText>足する</w:delText>
        </w:r>
      </w:del>
      <w:ins w:id="203" w:author="Mieko Sato" w:date="2017-06-13T15:44:00Z">
        <w:r w:rsidR="009A473B">
          <w:rPr>
            <w:rFonts w:ascii="Open Sans" w:eastAsia="ＭＳ Ｐゴシック" w:hAnsi="Open Sans" w:cs="ＭＳ Ｐゴシック" w:hint="eastAsia"/>
            <w:b/>
            <w:bCs/>
            <w:color w:val="444444"/>
            <w:kern w:val="0"/>
            <w:sz w:val="27"/>
            <w:szCs w:val="27"/>
          </w:rPr>
          <w:t>たす</w:t>
        </w:r>
      </w:ins>
      <w:r w:rsidRPr="0037519D">
        <w:rPr>
          <w:rFonts w:ascii="Open Sans" w:eastAsia="ＭＳ Ｐゴシック" w:hAnsi="Open Sans" w:cs="ＭＳ Ｐゴシック"/>
          <w:b/>
          <w:bCs/>
          <w:color w:val="444444"/>
          <w:kern w:val="0"/>
          <w:sz w:val="27"/>
          <w:szCs w:val="27"/>
        </w:rPr>
        <w:t>必要がありますか？</w:t>
      </w:r>
    </w:p>
    <w:p w14:paraId="013AB673" w14:textId="204CA18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w:t>
      </w:r>
      <w:commentRangeStart w:id="204"/>
      <w:r w:rsidRPr="0037519D">
        <w:rPr>
          <w:rFonts w:ascii="inherit" w:eastAsia="ＭＳ Ｐゴシック" w:hAnsi="inherit" w:cs="ＭＳ Ｐゴシック"/>
          <w:color w:val="676767"/>
          <w:kern w:val="0"/>
          <w:sz w:val="27"/>
          <w:szCs w:val="27"/>
        </w:rPr>
        <w:t>達成していることを</w:t>
      </w:r>
      <w:ins w:id="205" w:author="Mieko Sato" w:date="2017-06-13T15:34:00Z">
        <w:r w:rsidR="003373B2">
          <w:rPr>
            <w:rFonts w:ascii="inherit" w:eastAsia="ＭＳ Ｐゴシック" w:hAnsi="inherit" w:cs="ＭＳ Ｐゴシック" w:hint="eastAsia"/>
            <w:color w:val="676767"/>
            <w:kern w:val="0"/>
            <w:sz w:val="27"/>
            <w:szCs w:val="27"/>
          </w:rPr>
          <w:t>確認できる</w:t>
        </w:r>
      </w:ins>
      <w:del w:id="206" w:author="Mieko Sato" w:date="2017-06-13T15:34:00Z">
        <w:r w:rsidRPr="0037519D" w:rsidDel="003373B2">
          <w:rPr>
            <w:rFonts w:ascii="inherit" w:eastAsia="ＭＳ Ｐゴシック" w:hAnsi="inherit" w:cs="ＭＳ Ｐゴシック"/>
            <w:color w:val="676767"/>
            <w:kern w:val="0"/>
            <w:sz w:val="27"/>
            <w:szCs w:val="27"/>
          </w:rPr>
          <w:delText>確かなもの</w:delText>
        </w:r>
      </w:del>
      <w:del w:id="207" w:author="Mieko Sato" w:date="2017-06-13T12:40:00Z">
        <w:r w:rsidRPr="0037519D" w:rsidDel="00A21E0C">
          <w:rPr>
            <w:rFonts w:ascii="inherit" w:eastAsia="ＭＳ Ｐゴシック" w:hAnsi="inherit" w:cs="ＭＳ Ｐゴシック"/>
            <w:color w:val="676767"/>
            <w:kern w:val="0"/>
            <w:sz w:val="27"/>
            <w:szCs w:val="27"/>
          </w:rPr>
          <w:delText>に</w:delText>
        </w:r>
      </w:del>
      <w:del w:id="208" w:author="Mieko Sato" w:date="2017-06-13T15:34:00Z">
        <w:r w:rsidRPr="0037519D" w:rsidDel="003373B2">
          <w:rPr>
            <w:rFonts w:ascii="inherit" w:eastAsia="ＭＳ Ｐゴシック" w:hAnsi="inherit" w:cs="ＭＳ Ｐゴシック"/>
            <w:color w:val="676767"/>
            <w:kern w:val="0"/>
            <w:sz w:val="27"/>
            <w:szCs w:val="27"/>
          </w:rPr>
          <w:delText>する</w:delText>
        </w:r>
      </w:del>
      <w:commentRangeEnd w:id="204"/>
      <w:r w:rsidR="00077D71">
        <w:rPr>
          <w:rStyle w:val="aa"/>
        </w:rPr>
        <w:commentReference w:id="204"/>
      </w:r>
      <w:del w:id="209" w:author="Mieko Sato" w:date="2017-06-13T12:40:00Z">
        <w:r w:rsidRPr="0037519D" w:rsidDel="00A21E0C">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要件一式を提供する</w:t>
      </w:r>
      <w:ins w:id="210" w:author="Mieko Sato" w:date="2017-06-13T12:40:00Z">
        <w:r w:rsidR="00A21E0C">
          <w:rPr>
            <w:rFonts w:ascii="inherit" w:eastAsia="ＭＳ Ｐゴシック" w:hAnsi="inherit" w:cs="ＭＳ Ｐゴシック" w:hint="eastAsia"/>
            <w:color w:val="676767"/>
            <w:kern w:val="0"/>
            <w:sz w:val="27"/>
            <w:szCs w:val="27"/>
          </w:rPr>
          <w:t>ために</w:t>
        </w:r>
      </w:ins>
      <w:del w:id="211" w:author="Mieko Sato" w:date="2017-06-13T12:40:00Z">
        <w:r w:rsidRPr="0037519D" w:rsidDel="00A21E0C">
          <w:rPr>
            <w:rFonts w:ascii="inherit" w:eastAsia="ＭＳ Ｐゴシック" w:hAnsi="inherit" w:cs="ＭＳ Ｐゴシック"/>
            <w:color w:val="676767"/>
            <w:kern w:val="0"/>
            <w:sz w:val="27"/>
            <w:szCs w:val="27"/>
          </w:rPr>
          <w:delText>よう</w:delText>
        </w:r>
      </w:del>
      <w:r w:rsidRPr="0037519D">
        <w:rPr>
          <w:rFonts w:ascii="inherit" w:eastAsia="ＭＳ Ｐゴシック" w:hAnsi="inherit" w:cs="ＭＳ Ｐゴシック"/>
          <w:color w:val="676767"/>
          <w:kern w:val="0"/>
          <w:sz w:val="27"/>
          <w:szCs w:val="27"/>
        </w:rPr>
        <w:t>策定され</w:t>
      </w:r>
      <w:ins w:id="212" w:author="工内隆" w:date="2017-05-26T11:48:00Z">
        <w:r w:rsidR="00186F2D">
          <w:rPr>
            <w:rFonts w:ascii="inherit" w:eastAsia="ＭＳ Ｐゴシック" w:hAnsi="inherit" w:cs="ＭＳ Ｐゴシック" w:hint="eastAsia"/>
            <w:color w:val="676767"/>
            <w:kern w:val="0"/>
            <w:sz w:val="27"/>
            <w:szCs w:val="27"/>
          </w:rPr>
          <w:t>ました</w:t>
        </w:r>
      </w:ins>
      <w:del w:id="213"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OpenChain</w:t>
      </w:r>
      <w:del w:id="214"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w:t>
      </w:r>
      <w:ins w:id="215" w:author="Mieko Sato" w:date="2017-06-13T15:36:00Z">
        <w:r w:rsidR="003373B2">
          <w:rPr>
            <w:rFonts w:ascii="inherit" w:eastAsia="ＭＳ Ｐゴシック" w:hAnsi="inherit" w:cs="ＭＳ Ｐゴシック" w:hint="eastAsia"/>
            <w:color w:val="676767"/>
            <w:kern w:val="0"/>
            <w:sz w:val="27"/>
            <w:szCs w:val="27"/>
          </w:rPr>
          <w:t>の中に、</w:t>
        </w:r>
      </w:ins>
      <w:del w:id="216" w:author="Mieko Sato" w:date="2017-06-13T15:51:00Z">
        <w:r w:rsidRPr="0037519D" w:rsidDel="009A473B">
          <w:rPr>
            <w:rFonts w:ascii="inherit" w:eastAsia="ＭＳ Ｐゴシック" w:hAnsi="inherit" w:cs="ＭＳ Ｐゴシック"/>
            <w:color w:val="676767"/>
            <w:kern w:val="0"/>
            <w:sz w:val="27"/>
            <w:szCs w:val="27"/>
          </w:rPr>
          <w:delText>に、</w:delText>
        </w:r>
      </w:del>
      <w:ins w:id="217" w:author="Hiroyuki Fukuchi" w:date="2017-05-30T17:33:00Z">
        <w:del w:id="218" w:author="Mieko Sato" w:date="2017-06-13T12:46:00Z">
          <w:r w:rsidR="008B59DD" w:rsidDel="00A21E0C">
            <w:rPr>
              <w:rFonts w:ascii="inherit" w:eastAsia="ＭＳ Ｐゴシック" w:hAnsi="inherit" w:cs="ＭＳ Ｐゴシック" w:hint="eastAsia"/>
              <w:color w:val="676767"/>
              <w:kern w:val="0"/>
              <w:sz w:val="27"/>
              <w:szCs w:val="27"/>
            </w:rPr>
            <w:delText>が</w:delText>
          </w:r>
        </w:del>
      </w:ins>
      <w:r w:rsidRPr="0037519D">
        <w:rPr>
          <w:rFonts w:ascii="inherit" w:eastAsia="ＭＳ Ｐゴシック" w:hAnsi="inherit" w:cs="ＭＳ Ｐゴシック"/>
          <w:color w:val="676767"/>
          <w:kern w:val="0"/>
          <w:sz w:val="27"/>
          <w:szCs w:val="27"/>
        </w:rPr>
        <w:t>低</w:t>
      </w:r>
      <w:ins w:id="219" w:author="工内隆" w:date="2017-05-26T11:50:00Z">
        <w:del w:id="220" w:author="Mieko Sato" w:date="2017-06-13T12:42:00Z">
          <w:r w:rsidR="00186F2D" w:rsidDel="00A21E0C">
            <w:rPr>
              <w:rFonts w:ascii="inherit" w:eastAsia="ＭＳ Ｐゴシック" w:hAnsi="inherit" w:cs="ＭＳ Ｐゴシック" w:hint="eastAsia"/>
              <w:color w:val="676767"/>
              <w:kern w:val="0"/>
              <w:sz w:val="27"/>
              <w:szCs w:val="27"/>
            </w:rPr>
            <w:delText>い</w:delText>
          </w:r>
        </w:del>
      </w:ins>
      <w:r w:rsidRPr="0037519D">
        <w:rPr>
          <w:rFonts w:ascii="inherit" w:eastAsia="ＭＳ Ｐゴシック" w:hAnsi="inherit" w:cs="ＭＳ Ｐゴシック"/>
          <w:color w:val="676767"/>
          <w:kern w:val="0"/>
          <w:sz w:val="27"/>
          <w:szCs w:val="27"/>
        </w:rPr>
        <w:t>品質</w:t>
      </w:r>
      <w:ins w:id="221" w:author="Mieko Sato" w:date="2017-06-13T12:50:00Z">
        <w:r w:rsidR="00F27E04">
          <w:rPr>
            <w:rFonts w:ascii="inherit" w:eastAsia="ＭＳ Ｐゴシック" w:hAnsi="inherit" w:cs="ＭＳ Ｐゴシック" w:hint="eastAsia"/>
            <w:color w:val="676767"/>
            <w:kern w:val="0"/>
            <w:sz w:val="27"/>
            <w:szCs w:val="27"/>
          </w:rPr>
          <w:t>な</w:t>
        </w:r>
      </w:ins>
      <w:ins w:id="222" w:author="工内隆" w:date="2017-05-26T11:50:00Z">
        <w:del w:id="223" w:author="Mieko Sato" w:date="2017-06-13T12:50:00Z">
          <w:r w:rsidR="00186F2D" w:rsidDel="00F27E04">
            <w:rPr>
              <w:rFonts w:ascii="inherit" w:eastAsia="ＭＳ Ｐゴシック" w:hAnsi="inherit" w:cs="ＭＳ Ｐゴシック" w:hint="eastAsia"/>
              <w:color w:val="676767"/>
              <w:kern w:val="0"/>
              <w:sz w:val="27"/>
              <w:szCs w:val="27"/>
            </w:rPr>
            <w:delText>の</w:delText>
          </w:r>
        </w:del>
        <w:r w:rsidR="00186F2D">
          <w:rPr>
            <w:rFonts w:ascii="inherit" w:eastAsia="ＭＳ Ｐゴシック" w:hAnsi="inherit" w:cs="ＭＳ Ｐゴシック" w:hint="eastAsia"/>
            <w:color w:val="676767"/>
            <w:kern w:val="0"/>
            <w:sz w:val="27"/>
            <w:szCs w:val="27"/>
          </w:rPr>
          <w:t>結果</w:t>
        </w:r>
      </w:ins>
      <w:ins w:id="224" w:author="Mieko Sato" w:date="2017-06-13T15:42:00Z">
        <w:r w:rsidR="009A473B">
          <w:rPr>
            <w:rFonts w:ascii="inherit" w:eastAsia="ＭＳ Ｐゴシック" w:hAnsi="inherit" w:cs="ＭＳ Ｐゴシック" w:hint="eastAsia"/>
            <w:color w:val="676767"/>
            <w:kern w:val="0"/>
            <w:sz w:val="27"/>
            <w:szCs w:val="27"/>
          </w:rPr>
          <w:t>を</w:t>
        </w:r>
      </w:ins>
      <w:ins w:id="225" w:author="Mieko Sato" w:date="2017-06-13T15:43:00Z">
        <w:r w:rsidR="009A473B">
          <w:rPr>
            <w:rFonts w:ascii="inherit" w:eastAsia="ＭＳ Ｐゴシック" w:hAnsi="inherit" w:cs="ＭＳ Ｐゴシック" w:hint="eastAsia"/>
            <w:color w:val="676767"/>
            <w:kern w:val="0"/>
            <w:sz w:val="27"/>
            <w:szCs w:val="27"/>
          </w:rPr>
          <w:t>招きかねない</w:t>
        </w:r>
      </w:ins>
      <w:ins w:id="226" w:author="Mieko Sato" w:date="2017-06-13T15:48:00Z">
        <w:r w:rsidR="009A473B">
          <w:rPr>
            <w:rFonts w:ascii="inherit" w:eastAsia="ＭＳ Ｐゴシック" w:hAnsi="inherit" w:cs="ＭＳ Ｐゴシック" w:hint="eastAsia"/>
            <w:color w:val="676767"/>
            <w:kern w:val="0"/>
            <w:sz w:val="27"/>
            <w:szCs w:val="27"/>
          </w:rPr>
          <w:t>重大な</w:t>
        </w:r>
      </w:ins>
      <w:ins w:id="227" w:author="Mieko Sato" w:date="2017-06-13T15:49:00Z">
        <w:r w:rsidR="009A473B">
          <w:rPr>
            <w:rFonts w:ascii="inherit" w:eastAsia="ＭＳ Ｐゴシック" w:hAnsi="inherit" w:cs="ＭＳ Ｐゴシック" w:hint="eastAsia"/>
            <w:color w:val="676767"/>
            <w:kern w:val="0"/>
            <w:sz w:val="27"/>
            <w:szCs w:val="27"/>
          </w:rPr>
          <w:t>欠陥</w:t>
        </w:r>
      </w:ins>
      <w:del w:id="228"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del w:id="229" w:author="Mieko Sato" w:date="2017-06-13T12:47:00Z">
        <w:r w:rsidRPr="0037519D" w:rsidDel="00A21E0C">
          <w:rPr>
            <w:rFonts w:ascii="inherit" w:eastAsia="ＭＳ Ｐゴシック" w:hAnsi="inherit" w:cs="ＭＳ Ｐゴシック"/>
            <w:color w:val="676767"/>
            <w:kern w:val="0"/>
            <w:sz w:val="27"/>
            <w:szCs w:val="27"/>
          </w:rPr>
          <w:delText>を引き起こ</w:delText>
        </w:r>
      </w:del>
      <w:ins w:id="230" w:author="Hiroyuki Fukuchi" w:date="2017-05-30T17:33:00Z">
        <w:del w:id="231" w:author="Mieko Sato" w:date="2017-06-13T12:47:00Z">
          <w:r w:rsidR="008B59DD" w:rsidDel="00A21E0C">
            <w:rPr>
              <w:rFonts w:ascii="inherit" w:eastAsia="ＭＳ Ｐゴシック" w:hAnsi="inherit" w:cs="ＭＳ Ｐゴシック" w:hint="eastAsia"/>
              <w:color w:val="676767"/>
              <w:kern w:val="0"/>
              <w:sz w:val="27"/>
              <w:szCs w:val="27"/>
            </w:rPr>
            <w:delText>す</w:delText>
          </w:r>
        </w:del>
      </w:ins>
      <w:ins w:id="232" w:author="Hiroyuki Fukuchi" w:date="2017-05-30T17:35:00Z">
        <w:del w:id="233" w:author="Mieko Sato" w:date="2017-06-13T12:47:00Z">
          <w:r w:rsidR="008B59DD" w:rsidDel="00A21E0C">
            <w:rPr>
              <w:rFonts w:ascii="inherit" w:eastAsia="ＭＳ Ｐゴシック" w:hAnsi="inherit" w:cs="ＭＳ Ｐゴシック" w:hint="eastAsia"/>
              <w:color w:val="676767"/>
              <w:kern w:val="0"/>
              <w:sz w:val="27"/>
              <w:szCs w:val="27"/>
            </w:rPr>
            <w:delText>という</w:delText>
          </w:r>
        </w:del>
      </w:ins>
      <w:ins w:id="234" w:author="Hiroyuki Fukuchi" w:date="2017-05-30T17:36:00Z">
        <w:del w:id="235" w:author="Mieko Sato" w:date="2017-06-13T12:47:00Z">
          <w:r w:rsidR="008B59DD" w:rsidDel="00A21E0C">
            <w:rPr>
              <w:rFonts w:ascii="inherit" w:eastAsia="ＭＳ Ｐゴシック" w:hAnsi="inherit" w:cs="ＭＳ Ｐゴシック" w:hint="eastAsia"/>
              <w:color w:val="676767"/>
              <w:kern w:val="0"/>
              <w:sz w:val="27"/>
              <w:szCs w:val="27"/>
            </w:rPr>
            <w:delText>ような</w:delText>
          </w:r>
        </w:del>
      </w:ins>
      <w:del w:id="236" w:author="Hiroyuki Fukuchi" w:date="2017-05-30T17:33:00Z">
        <w:r w:rsidRPr="0037519D" w:rsidDel="008B59DD">
          <w:rPr>
            <w:rFonts w:ascii="inherit" w:eastAsia="ＭＳ Ｐゴシック" w:hAnsi="inherit" w:cs="ＭＳ Ｐゴシック"/>
            <w:color w:val="676767"/>
            <w:kern w:val="0"/>
            <w:sz w:val="27"/>
            <w:szCs w:val="27"/>
          </w:rPr>
          <w:delText>しかねない</w:delText>
        </w:r>
      </w:del>
      <w:del w:id="237" w:author="Mieko Sato" w:date="2017-06-13T15:48:00Z">
        <w:r w:rsidRPr="0037519D" w:rsidDel="009A473B">
          <w:rPr>
            <w:rFonts w:ascii="inherit" w:eastAsia="ＭＳ Ｐゴシック" w:hAnsi="inherit" w:cs="ＭＳ Ｐゴシック"/>
            <w:color w:val="676767"/>
            <w:kern w:val="0"/>
            <w:sz w:val="27"/>
            <w:szCs w:val="27"/>
          </w:rPr>
          <w:delText>著しいギャップ</w:delText>
        </w:r>
      </w:del>
      <w:r w:rsidRPr="0037519D">
        <w:rPr>
          <w:rFonts w:ascii="inherit" w:eastAsia="ＭＳ Ｐゴシック" w:hAnsi="inherit" w:cs="ＭＳ Ｐゴシック"/>
          <w:color w:val="676767"/>
          <w:kern w:val="0"/>
          <w:sz w:val="27"/>
          <w:szCs w:val="27"/>
        </w:rPr>
        <w:t>が</w:t>
      </w:r>
      <w:ins w:id="238" w:author="Mieko Sato" w:date="2017-06-13T15:49:00Z">
        <w:r w:rsidR="009A473B">
          <w:rPr>
            <w:rFonts w:ascii="inherit" w:eastAsia="ＭＳ Ｐゴシック" w:hAnsi="inherit" w:cs="ＭＳ Ｐゴシック" w:hint="eastAsia"/>
            <w:color w:val="676767"/>
            <w:kern w:val="0"/>
            <w:sz w:val="27"/>
            <w:szCs w:val="27"/>
          </w:rPr>
          <w:t>あってはならないため、</w:t>
        </w:r>
      </w:ins>
      <w:del w:id="239" w:author="Mieko Sato" w:date="2017-06-13T15:36:00Z">
        <w:r w:rsidRPr="0037519D" w:rsidDel="003373B2">
          <w:rPr>
            <w:rFonts w:ascii="inherit" w:eastAsia="ＭＳ Ｐゴシック" w:hAnsi="inherit" w:cs="ＭＳ Ｐゴシック"/>
            <w:color w:val="676767"/>
            <w:kern w:val="0"/>
            <w:sz w:val="27"/>
            <w:szCs w:val="27"/>
          </w:rPr>
          <w:delText>ないことを確実にするため</w:delText>
        </w:r>
      </w:del>
      <w:del w:id="240" w:author="Mieko Sato" w:date="2017-06-13T15:49:00Z">
        <w:r w:rsidRPr="0037519D" w:rsidDel="009A473B">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241" w:author="Mieko Sato" w:date="2017-06-13T15:21:00Z">
        <w:r w:rsidR="00077D71">
          <w:rPr>
            <w:rFonts w:ascii="inherit" w:eastAsia="ＭＳ Ｐゴシック" w:hAnsi="inherit" w:cs="ＭＳ Ｐゴシック" w:hint="eastAsia"/>
            <w:color w:val="676767"/>
            <w:kern w:val="0"/>
            <w:sz w:val="27"/>
            <w:szCs w:val="27"/>
          </w:rPr>
          <w:t>は</w:t>
        </w:r>
      </w:ins>
      <w:del w:id="242" w:author="Mieko Sato" w:date="2017-06-13T15:20:00Z">
        <w:r w:rsidRPr="0037519D" w:rsidDel="00077D71">
          <w:rPr>
            <w:rFonts w:ascii="inherit" w:eastAsia="ＭＳ Ｐゴシック" w:hAnsi="inherit" w:cs="ＭＳ Ｐゴシック"/>
            <w:color w:val="676767"/>
            <w:kern w:val="0"/>
            <w:sz w:val="27"/>
            <w:szCs w:val="27"/>
          </w:rPr>
          <w:delText>が</w:delText>
        </w:r>
      </w:del>
      <w:del w:id="243"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244"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ins w:id="245"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w:t>
      </w:r>
      <w:ins w:id="246" w:author="Mieko Sato" w:date="2017-06-13T15:21:00Z">
        <w:r w:rsidR="00077D71">
          <w:rPr>
            <w:rFonts w:ascii="inherit" w:eastAsia="ＭＳ Ｐゴシック" w:hAnsi="inherit" w:cs="ＭＳ Ｐゴシック" w:hint="eastAsia"/>
            <w:color w:val="676767"/>
            <w:kern w:val="0"/>
            <w:sz w:val="27"/>
            <w:szCs w:val="27"/>
          </w:rPr>
          <w:t>の</w:t>
        </w:r>
      </w:ins>
      <w:ins w:id="247" w:author="Mieko Sato" w:date="2017-06-13T15:43:00Z">
        <w:r w:rsidR="009A473B">
          <w:rPr>
            <w:rFonts w:ascii="inherit" w:eastAsia="ＭＳ Ｐゴシック" w:hAnsi="inherit" w:cs="ＭＳ Ｐゴシック" w:hint="eastAsia"/>
            <w:color w:val="676767"/>
            <w:kern w:val="0"/>
            <w:sz w:val="27"/>
            <w:szCs w:val="27"/>
          </w:rPr>
          <w:t>全</w:t>
        </w:r>
      </w:ins>
      <w:del w:id="248" w:author="Mieko Sato" w:date="2017-06-13T15:21:00Z">
        <w:r w:rsidRPr="0037519D" w:rsidDel="00077D71">
          <w:rPr>
            <w:rFonts w:ascii="inherit" w:eastAsia="ＭＳ Ｐゴシック" w:hAnsi="inherit" w:cs="ＭＳ Ｐゴシック"/>
            <w:color w:val="676767"/>
            <w:kern w:val="0"/>
            <w:sz w:val="27"/>
            <w:szCs w:val="27"/>
          </w:rPr>
          <w:delText>には</w:delText>
        </w:r>
      </w:del>
      <w:del w:id="249" w:author="Mieko Sato" w:date="2017-06-13T15:43:00Z">
        <w:r w:rsidRPr="0037519D" w:rsidDel="009A473B">
          <w:rPr>
            <w:rFonts w:ascii="inherit" w:eastAsia="ＭＳ Ｐゴシック" w:hAnsi="inherit" w:cs="ＭＳ Ｐゴシック"/>
            <w:color w:val="676767"/>
            <w:kern w:val="0"/>
            <w:sz w:val="27"/>
            <w:szCs w:val="27"/>
          </w:rPr>
          <w:delText>すべての</w:delText>
        </w:r>
      </w:del>
      <w:ins w:id="250" w:author="工内隆" w:date="2017-05-26T11:50:00Z">
        <w:r w:rsidR="00186F2D">
          <w:rPr>
            <w:rFonts w:ascii="inherit" w:eastAsia="ＭＳ Ｐゴシック" w:hAnsi="inherit" w:cs="ＭＳ Ｐゴシック" w:hint="eastAsia"/>
            <w:color w:val="676767"/>
            <w:kern w:val="0"/>
            <w:sz w:val="27"/>
            <w:szCs w:val="27"/>
          </w:rPr>
          <w:t>要</w:t>
        </w:r>
      </w:ins>
      <w:del w:id="251"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w:t>
      </w:r>
      <w:del w:id="252" w:author="Mieko Sato" w:date="2017-06-13T15:50:00Z">
        <w:r w:rsidRPr="0037519D" w:rsidDel="009A473B">
          <w:rPr>
            <w:rFonts w:ascii="inherit" w:eastAsia="ＭＳ Ｐゴシック" w:hAnsi="inherit" w:cs="ＭＳ Ｐゴシック" w:hint="eastAsia"/>
            <w:color w:val="676767"/>
            <w:kern w:val="0"/>
            <w:sz w:val="27"/>
            <w:szCs w:val="27"/>
          </w:rPr>
          <w:delText>足し</w:delText>
        </w:r>
      </w:del>
      <w:ins w:id="253" w:author="Mieko Sato" w:date="2017-06-13T15:50:00Z">
        <w:r w:rsidR="009A473B">
          <w:rPr>
            <w:rFonts w:ascii="inherit" w:eastAsia="ＭＳ Ｐゴシック" w:hAnsi="inherit" w:cs="ＭＳ Ｐゴシック" w:hint="eastAsia"/>
            <w:color w:val="676767"/>
            <w:kern w:val="0"/>
            <w:sz w:val="27"/>
            <w:szCs w:val="27"/>
          </w:rPr>
          <w:t>た</w:t>
        </w:r>
      </w:ins>
      <w:ins w:id="254" w:author="Mieko Sato" w:date="2017-06-13T15:52:00Z">
        <w:r w:rsidR="009A473B">
          <w:rPr>
            <w:rFonts w:ascii="inherit" w:eastAsia="ＭＳ Ｐゴシック" w:hAnsi="inherit" w:cs="ＭＳ Ｐゴシック" w:hint="eastAsia"/>
            <w:color w:val="676767"/>
            <w:kern w:val="0"/>
            <w:sz w:val="27"/>
            <w:szCs w:val="27"/>
          </w:rPr>
          <w:t>す必要があります。</w:t>
        </w:r>
      </w:ins>
      <w:del w:id="255" w:author="Mieko Sato" w:date="2017-06-13T15:52:00Z">
        <w:r w:rsidRPr="0037519D" w:rsidDel="009A473B">
          <w:rPr>
            <w:rFonts w:ascii="inherit" w:eastAsia="ＭＳ Ｐゴシック" w:hAnsi="inherit" w:cs="ＭＳ Ｐゴシック"/>
            <w:color w:val="676767"/>
            <w:kern w:val="0"/>
            <w:sz w:val="27"/>
            <w:szCs w:val="27"/>
          </w:rPr>
          <w:delText>なければなりません。</w:delText>
        </w:r>
      </w:del>
    </w:p>
    <w:p w14:paraId="44761053" w14:textId="035B61B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del w:id="256" w:author="Hiroyuki Fukuchi" w:date="2017-05-30T17:37:00Z">
        <w:r w:rsidRPr="0037519D" w:rsidDel="008B59DD">
          <w:rPr>
            <w:rFonts w:ascii="Open Sans" w:eastAsia="ＭＳ Ｐゴシック" w:hAnsi="Open Sans" w:cs="ＭＳ Ｐゴシック"/>
            <w:b/>
            <w:bCs/>
            <w:color w:val="444444"/>
            <w:kern w:val="0"/>
            <w:sz w:val="27"/>
            <w:szCs w:val="27"/>
          </w:rPr>
          <w:delText>ある</w:delText>
        </w:r>
      </w:del>
      <w:r w:rsidRPr="0037519D">
        <w:rPr>
          <w:rFonts w:ascii="Open Sans" w:eastAsia="ＭＳ Ｐゴシック" w:hAnsi="Open Sans" w:cs="ＭＳ Ｐゴシック"/>
          <w:b/>
          <w:bCs/>
          <w:color w:val="444444"/>
          <w:kern w:val="0"/>
          <w:sz w:val="27"/>
          <w:szCs w:val="27"/>
        </w:rPr>
        <w:t>ソフトウェアの提供が</w:t>
      </w:r>
      <w:del w:id="257" w:author="Mieko Sato" w:date="2017-06-11T22:06: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OpenChain</w:t>
      </w:r>
      <w:del w:id="258" w:author="Mieko Sato" w:date="2017-06-11T22:07: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330465C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del w:id="259" w:author="Hiroyuki Fukuchi" w:date="2017-05-30T17:42:00Z">
        <w:r w:rsidRPr="0037519D" w:rsidDel="008B59DD">
          <w:rPr>
            <w:rFonts w:ascii="inherit" w:eastAsia="ＭＳ Ｐゴシック" w:hAnsi="inherit" w:cs="ＭＳ Ｐゴシック"/>
            <w:color w:val="676767"/>
            <w:kern w:val="0"/>
            <w:sz w:val="27"/>
            <w:szCs w:val="27"/>
          </w:rPr>
          <w:delText>について</w:delText>
        </w:r>
      </w:del>
      <w:ins w:id="260" w:author="Mieko Sato" w:date="2017-06-13T15:12:00Z">
        <w:r w:rsidR="00B6346C">
          <w:rPr>
            <w:rFonts w:ascii="inherit" w:eastAsia="ＭＳ Ｐゴシック" w:hAnsi="inherit" w:cs="ＭＳ Ｐゴシック" w:hint="eastAsia"/>
            <w:color w:val="676767"/>
            <w:kern w:val="0"/>
            <w:sz w:val="27"/>
            <w:szCs w:val="27"/>
          </w:rPr>
          <w:t>について</w:t>
        </w:r>
      </w:ins>
      <w:del w:id="261" w:author="Mieko Sato" w:date="2017-06-13T15:15:00Z">
        <w:r w:rsidRPr="0037519D" w:rsidDel="00B6346C">
          <w:rPr>
            <w:rFonts w:ascii="inherit" w:eastAsia="ＭＳ Ｐゴシック" w:hAnsi="inherit" w:cs="ＭＳ Ｐゴシック"/>
            <w:color w:val="676767"/>
            <w:kern w:val="0"/>
            <w:sz w:val="27"/>
            <w:szCs w:val="27"/>
          </w:rPr>
          <w:delText>は</w:delText>
        </w:r>
      </w:del>
      <w:del w:id="262"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263"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w:t>
      </w:r>
      <w:ins w:id="264" w:author="Mieko Sato" w:date="2017-06-13T15:14:00Z">
        <w:r w:rsidR="00B6346C">
          <w:rPr>
            <w:rFonts w:ascii="inherit" w:eastAsia="ＭＳ Ｐゴシック" w:hAnsi="inherit" w:cs="ＭＳ Ｐゴシック" w:hint="eastAsia"/>
            <w:color w:val="676767"/>
            <w:kern w:val="0"/>
            <w:sz w:val="27"/>
            <w:szCs w:val="27"/>
          </w:rPr>
          <w:t>であるかどうかを判定することはありません</w:t>
        </w:r>
      </w:ins>
      <w:ins w:id="265" w:author="Hiroyuki Fukuchi" w:date="2017-05-30T17:41:00Z">
        <w:del w:id="266" w:author="Mieko Sato" w:date="2017-06-13T15:15:00Z">
          <w:r w:rsidR="008B59DD" w:rsidDel="00B6346C">
            <w:rPr>
              <w:rFonts w:ascii="inherit" w:eastAsia="ＭＳ Ｐゴシック" w:hAnsi="inherit" w:cs="ＭＳ Ｐゴシック" w:hint="eastAsia"/>
              <w:color w:val="676767"/>
              <w:kern w:val="0"/>
              <w:sz w:val="27"/>
              <w:szCs w:val="27"/>
            </w:rPr>
            <w:delText>であるとみなされ</w:delText>
          </w:r>
        </w:del>
      </w:ins>
      <w:ins w:id="267" w:author="Hiroyuki Fukuchi" w:date="2017-05-30T17:42:00Z">
        <w:del w:id="268" w:author="Mieko Sato" w:date="2017-06-13T15:15:00Z">
          <w:r w:rsidR="008B59DD" w:rsidDel="00B6346C">
            <w:rPr>
              <w:rFonts w:ascii="inherit" w:eastAsia="ＭＳ Ｐゴシック" w:hAnsi="inherit" w:cs="ＭＳ Ｐゴシック" w:hint="eastAsia"/>
              <w:color w:val="676767"/>
              <w:kern w:val="0"/>
              <w:sz w:val="27"/>
              <w:szCs w:val="27"/>
            </w:rPr>
            <w:delText>ません</w:delText>
          </w:r>
        </w:del>
      </w:ins>
      <w:del w:id="269" w:author="Hiroyuki Fukuchi" w:date="2017-05-30T17:42:00Z">
        <w:r w:rsidRPr="0037519D" w:rsidDel="008B59DD">
          <w:rPr>
            <w:rFonts w:ascii="inherit" w:eastAsia="ＭＳ Ｐゴシック" w:hAnsi="inherit" w:cs="ＭＳ Ｐゴシック"/>
            <w:color w:val="676767"/>
            <w:kern w:val="0"/>
            <w:sz w:val="27"/>
            <w:szCs w:val="27"/>
          </w:rPr>
          <w:delText>かどうかの判別はしません</w:delText>
        </w:r>
      </w:del>
      <w:r w:rsidRPr="0037519D">
        <w:rPr>
          <w:rFonts w:ascii="inherit" w:eastAsia="ＭＳ Ｐゴシック" w:hAnsi="inherit" w:cs="ＭＳ Ｐゴシック"/>
          <w:color w:val="676767"/>
          <w:kern w:val="0"/>
          <w:sz w:val="27"/>
          <w:szCs w:val="27"/>
        </w:rPr>
        <w:t>。そのソフトウェアを用意するにあたって適用された</w:t>
      </w:r>
      <w:del w:id="270"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FOSS</w:t>
      </w:r>
      <w:del w:id="271"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r w:rsidRPr="0037519D">
        <w:rPr>
          <w:rFonts w:ascii="inherit" w:eastAsia="ＭＳ Ｐゴシック" w:hAnsi="inherit" w:cs="ＭＳ Ｐゴシック"/>
          <w:color w:val="676767"/>
          <w:kern w:val="0"/>
          <w:sz w:val="27"/>
          <w:szCs w:val="27"/>
        </w:rPr>
        <w:t>OpenChain</w:t>
      </w:r>
      <w:del w:id="272"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適合判定の</w:t>
      </w:r>
      <w:ins w:id="273" w:author="工内隆" w:date="2017-05-26T11:50:00Z">
        <w:r w:rsidR="00186F2D">
          <w:rPr>
            <w:rFonts w:ascii="inherit" w:eastAsia="ＭＳ Ｐゴシック" w:hAnsi="inherit" w:cs="ＭＳ Ｐゴシック" w:hint="eastAsia"/>
            <w:color w:val="676767"/>
            <w:kern w:val="0"/>
            <w:sz w:val="27"/>
            <w:szCs w:val="27"/>
          </w:rPr>
          <w:t>対象</w:t>
        </w:r>
      </w:ins>
      <w:del w:id="274"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w:t>
      </w:r>
      <w:ins w:id="275"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が</w:t>
      </w:r>
      <w:del w:id="276"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ins w:id="277" w:author="Mieko Sato" w:date="2017-06-13T15:17:00Z">
        <w:r w:rsidR="00B6346C">
          <w:rPr>
            <w:rFonts w:ascii="inherit" w:eastAsia="ＭＳ Ｐゴシック" w:hAnsi="inherit" w:cs="ＭＳ Ｐゴシック" w:hint="eastAsia"/>
            <w:color w:val="676767"/>
            <w:kern w:val="0"/>
            <w:sz w:val="27"/>
            <w:szCs w:val="27"/>
          </w:rPr>
          <w:t>自らを</w:t>
        </w:r>
      </w:ins>
      <w:r w:rsidRPr="0037519D">
        <w:rPr>
          <w:rFonts w:ascii="inherit" w:eastAsia="ＭＳ Ｐゴシック" w:hAnsi="inherit" w:cs="ＭＳ Ｐゴシック"/>
          <w:color w:val="676767"/>
          <w:kern w:val="0"/>
          <w:sz w:val="27"/>
          <w:szCs w:val="27"/>
        </w:rPr>
        <w:t>OpenChain</w:t>
      </w:r>
      <w:del w:id="278"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適合であると宣言している</w:t>
      </w:r>
      <w:ins w:id="279" w:author="Mieko Sato" w:date="2017-06-13T15:18:00Z">
        <w:r w:rsidR="00B6346C">
          <w:rPr>
            <w:rFonts w:ascii="inherit" w:eastAsia="ＭＳ Ｐゴシック" w:hAnsi="inherit" w:cs="ＭＳ Ｐゴシック" w:hint="eastAsia"/>
            <w:color w:val="676767"/>
            <w:kern w:val="0"/>
            <w:sz w:val="27"/>
            <w:szCs w:val="27"/>
          </w:rPr>
          <w:t>場合</w:t>
        </w:r>
      </w:ins>
      <w:del w:id="280" w:author="Mieko Sato" w:date="2017-06-13T15:18:00Z">
        <w:r w:rsidRPr="0037519D" w:rsidDel="00B6346C">
          <w:rPr>
            <w:rFonts w:ascii="inherit" w:eastAsia="ＭＳ Ｐゴシック" w:hAnsi="inherit" w:cs="ＭＳ Ｐゴシック"/>
            <w:color w:val="676767"/>
            <w:kern w:val="0"/>
            <w:sz w:val="27"/>
            <w:szCs w:val="27"/>
          </w:rPr>
          <w:delText>とき</w:delText>
        </w:r>
      </w:del>
      <w:r w:rsidRPr="0037519D">
        <w:rPr>
          <w:rFonts w:ascii="inherit" w:eastAsia="ＭＳ Ｐゴシック" w:hAnsi="inherit" w:cs="ＭＳ Ｐゴシック"/>
          <w:color w:val="676767"/>
          <w:kern w:val="0"/>
          <w:sz w:val="27"/>
          <w:szCs w:val="27"/>
        </w:rPr>
        <w:t>、</w:t>
      </w:r>
      <w:ins w:id="281" w:author="Mieko Sato" w:date="2017-06-13T15:54:00Z">
        <w:r w:rsidR="000F7C77">
          <w:rPr>
            <w:rFonts w:ascii="inherit" w:eastAsia="ＭＳ Ｐゴシック" w:hAnsi="inherit" w:cs="ＭＳ Ｐゴシック" w:hint="eastAsia"/>
            <w:color w:val="676767"/>
            <w:kern w:val="0"/>
            <w:sz w:val="27"/>
            <w:szCs w:val="27"/>
          </w:rPr>
          <w:t>それは、</w:t>
        </w:r>
      </w:ins>
      <w:r w:rsidRPr="0037519D">
        <w:rPr>
          <w:rFonts w:ascii="inherit" w:eastAsia="ＭＳ Ｐゴシック" w:hAnsi="inherit" w:cs="ＭＳ Ｐゴシック"/>
          <w:color w:val="676767"/>
          <w:kern w:val="0"/>
          <w:sz w:val="27"/>
          <w:szCs w:val="27"/>
        </w:rPr>
        <w:t>そのサプライヤ</w:t>
      </w:r>
      <w:ins w:id="282"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のコンプライアンス</w:t>
      </w:r>
      <w:ins w:id="283" w:author="Hiroyuki Fukuchi" w:date="2017-05-30T17:38:00Z">
        <w:r w:rsidR="008B59DD">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w:t>
      </w:r>
      <w:del w:id="284" w:author="Mieko Sato" w:date="2017-06-13T15:53:00Z">
        <w:r w:rsidRPr="0037519D" w:rsidDel="000F7C77">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285"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w:t>
      </w:r>
      <w:ins w:id="286" w:author="Mieko Sato" w:date="2017-06-13T15:53:00Z">
        <w:r w:rsidR="000F7C77">
          <w:rPr>
            <w:rFonts w:ascii="inherit" w:eastAsia="ＭＳ Ｐゴシック" w:hAnsi="inherit" w:cs="ＭＳ Ｐゴシック" w:hint="eastAsia"/>
            <w:color w:val="676767"/>
            <w:kern w:val="0"/>
            <w:sz w:val="27"/>
            <w:szCs w:val="27"/>
          </w:rPr>
          <w:t>全</w:t>
        </w:r>
      </w:ins>
      <w:del w:id="287" w:author="Mieko Sato" w:date="2017-06-13T15:53:00Z">
        <w:r w:rsidRPr="0037519D" w:rsidDel="000F7C77">
          <w:rPr>
            <w:rFonts w:ascii="inherit" w:eastAsia="ＭＳ Ｐゴシック" w:hAnsi="inherit" w:cs="ＭＳ Ｐゴシック"/>
            <w:color w:val="676767"/>
            <w:kern w:val="0"/>
            <w:sz w:val="27"/>
            <w:szCs w:val="27"/>
          </w:rPr>
          <w:delText>すべての</w:delText>
        </w:r>
      </w:del>
      <w:r w:rsidRPr="0037519D">
        <w:rPr>
          <w:rFonts w:ascii="inherit" w:eastAsia="ＭＳ Ｐゴシック" w:hAnsi="inherit" w:cs="ＭＳ Ｐゴシック"/>
          <w:color w:val="676767"/>
          <w:kern w:val="0"/>
          <w:sz w:val="27"/>
          <w:szCs w:val="27"/>
        </w:rPr>
        <w:t>要件を満</w:t>
      </w:r>
      <w:ins w:id="288" w:author="Mieko Sato" w:date="2017-06-13T15:53:00Z">
        <w:r w:rsidR="000F7C77">
          <w:rPr>
            <w:rFonts w:ascii="inherit" w:eastAsia="ＭＳ Ｐゴシック" w:hAnsi="inherit" w:cs="ＭＳ Ｐゴシック" w:hint="eastAsia"/>
            <w:color w:val="676767"/>
            <w:kern w:val="0"/>
            <w:sz w:val="27"/>
            <w:szCs w:val="27"/>
          </w:rPr>
          <w:t>た</w:t>
        </w:r>
      </w:ins>
      <w:del w:id="289" w:author="Mieko Sato" w:date="2017-06-13T15:53: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していることを意味します。ソフトウェアのサプライヤ</w:t>
      </w:r>
      <w:ins w:id="290"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は、そのソフトウェアが</w:t>
      </w:r>
      <w:del w:id="291"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292"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ins w:id="293"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に対して、受け取ったソフトウェアが</w:t>
      </w:r>
      <w:del w:id="294"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295"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176ECC8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プログラムの適合を達成するために</w:t>
      </w:r>
      <w:ins w:id="296"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w:t>
      </w:r>
      <w:ins w:id="297" w:author="Mieko Sato" w:date="2017-06-13T15:57:00Z">
        <w:r w:rsidR="000F7C77">
          <w:rPr>
            <w:rFonts w:ascii="Open Sans" w:eastAsia="ＭＳ Ｐゴシック" w:hAnsi="Open Sans" w:cs="ＭＳ Ｐゴシック" w:hint="eastAsia"/>
            <w:b/>
            <w:bCs/>
            <w:color w:val="444444"/>
            <w:kern w:val="0"/>
            <w:sz w:val="27"/>
            <w:szCs w:val="27"/>
          </w:rPr>
          <w:t>１</w:t>
        </w:r>
      </w:ins>
      <w:del w:id="298" w:author="Mieko Sato" w:date="2017-06-13T15:57:00Z">
        <w:r w:rsidRPr="0037519D" w:rsidDel="000F7C77">
          <w:rPr>
            <w:rFonts w:ascii="Open Sans" w:eastAsia="ＭＳ Ｐゴシック" w:hAnsi="Open Sans" w:cs="ＭＳ Ｐゴシック"/>
            <w:b/>
            <w:bCs/>
            <w:color w:val="444444"/>
            <w:kern w:val="0"/>
            <w:sz w:val="27"/>
            <w:szCs w:val="27"/>
          </w:rPr>
          <w:delText>一</w:delText>
        </w:r>
      </w:del>
      <w:r w:rsidRPr="0037519D">
        <w:rPr>
          <w:rFonts w:ascii="Open Sans" w:eastAsia="ＭＳ Ｐゴシック" w:hAnsi="Open Sans" w:cs="ＭＳ Ｐゴシック"/>
          <w:b/>
          <w:bCs/>
          <w:color w:val="444444"/>
          <w:kern w:val="0"/>
          <w:sz w:val="27"/>
          <w:szCs w:val="27"/>
        </w:rPr>
        <w:t>つの組織のすべてのソフトウェアが</w:t>
      </w:r>
      <w:del w:id="299"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OpenChain</w:t>
      </w:r>
      <w:del w:id="300"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0C911F4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w:t>
      </w:r>
      <w:ins w:id="301" w:author="imada" w:date="2017-07-06T11:43:00Z">
        <w:r w:rsidR="001A3357">
          <w:rPr>
            <w:rFonts w:ascii="inherit" w:eastAsia="ＭＳ Ｐゴシック" w:hAnsi="inherit" w:cs="ＭＳ Ｐゴシック" w:hint="eastAsia"/>
            <w:color w:val="676767"/>
            <w:kern w:val="0"/>
            <w:sz w:val="27"/>
            <w:szCs w:val="27"/>
          </w:rPr>
          <w:t>プ</w:t>
        </w:r>
      </w:ins>
      <w:del w:id="302" w:author="imada" w:date="2017-07-06T11:43:00Z">
        <w:r w:rsidRPr="0037519D" w:rsidDel="001A3357">
          <w:rPr>
            <w:rFonts w:ascii="inherit" w:eastAsia="ＭＳ Ｐゴシック" w:hAnsi="inherit" w:cs="ＭＳ Ｐゴシック"/>
            <w:color w:val="676767"/>
            <w:kern w:val="0"/>
            <w:sz w:val="27"/>
            <w:szCs w:val="27"/>
          </w:rPr>
          <w:delText>ブ</w:delText>
        </w:r>
      </w:del>
      <w:commentRangeStart w:id="303"/>
      <w:r w:rsidRPr="0037519D">
        <w:rPr>
          <w:rFonts w:ascii="inherit" w:eastAsia="ＭＳ Ｐゴシック" w:hAnsi="inherit" w:cs="ＭＳ Ｐゴシック"/>
          <w:color w:val="676767"/>
          <w:kern w:val="0"/>
          <w:sz w:val="27"/>
          <w:szCs w:val="27"/>
        </w:rPr>
        <w:t>や</w:t>
      </w:r>
      <w:commentRangeEnd w:id="303"/>
      <w:r w:rsidR="00175DFA">
        <w:rPr>
          <w:rStyle w:val="aa"/>
        </w:rPr>
        <w:commentReference w:id="303"/>
      </w:r>
      <w:r w:rsidRPr="0037519D">
        <w:rPr>
          <w:rFonts w:ascii="inherit" w:eastAsia="ＭＳ Ｐゴシック" w:hAnsi="inherit" w:cs="ＭＳ Ｐゴシック"/>
          <w:color w:val="676767"/>
          <w:kern w:val="0"/>
          <w:sz w:val="27"/>
          <w:szCs w:val="27"/>
        </w:rPr>
        <w:t>部門から構成されていることが</w:t>
      </w:r>
      <w:del w:id="304"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ins w:id="305" w:author="Mieko Sato" w:date="2017-06-11T22:09:00Z">
        <w:r w:rsidR="00C503BA">
          <w:rPr>
            <w:rFonts w:ascii="inherit" w:eastAsia="ＭＳ Ｐゴシック" w:hAnsi="inherit" w:cs="ＭＳ Ｐゴシック" w:hint="eastAsia"/>
            <w:color w:val="676767"/>
            <w:kern w:val="0"/>
            <w:sz w:val="27"/>
            <w:szCs w:val="27"/>
          </w:rPr>
          <w:t>（</w:t>
        </w:r>
      </w:ins>
      <w:del w:id="306"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たとえば、エンジニアリング部門</w:t>
      </w:r>
      <w:del w:id="307"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308"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ins w:id="309" w:author="Mieko Sato" w:date="2017-06-11T22:10:00Z">
        <w:r w:rsidR="00C503BA">
          <w:rPr>
            <w:rFonts w:ascii="inherit" w:eastAsia="ＭＳ Ｐゴシック" w:hAnsi="inherit" w:cs="ＭＳ Ｐゴシック" w:hint="eastAsia"/>
            <w:color w:val="676767"/>
            <w:kern w:val="0"/>
            <w:sz w:val="27"/>
            <w:szCs w:val="27"/>
          </w:rPr>
          <w:t>1</w:t>
        </w:r>
      </w:ins>
      <w:del w:id="310" w:author="Mieko Sato" w:date="2017-06-11T22:10: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つの組織内</w:t>
      </w:r>
      <w:ins w:id="311" w:author="Hiroyuki Fukuchi" w:date="2017-05-30T17:58:00Z">
        <w:r w:rsidR="00837552">
          <w:rPr>
            <w:rFonts w:ascii="inherit" w:eastAsia="ＭＳ Ｐゴシック" w:hAnsi="inherit" w:cs="ＭＳ Ｐゴシック" w:hint="eastAsia"/>
            <w:color w:val="676767"/>
            <w:kern w:val="0"/>
            <w:sz w:val="27"/>
            <w:szCs w:val="27"/>
          </w:rPr>
          <w:t>で、他のプログラムが</w:t>
        </w:r>
      </w:ins>
      <w:ins w:id="312" w:author="Hiroyuki Fukuchi" w:date="2017-05-30T18:00:00Z">
        <w:r w:rsidR="00837552">
          <w:rPr>
            <w:rFonts w:ascii="inherit" w:eastAsia="ＭＳ Ｐゴシック" w:hAnsi="inherit" w:cs="ＭＳ Ｐゴシック" w:hint="eastAsia"/>
            <w:color w:val="676767"/>
            <w:kern w:val="0"/>
            <w:sz w:val="27"/>
            <w:szCs w:val="27"/>
          </w:rPr>
          <w:t>仕様の要</w:t>
        </w:r>
      </w:ins>
      <w:ins w:id="313" w:author="Hiroyuki Fukuchi" w:date="2017-05-30T17:58:00Z">
        <w:r w:rsidR="00837552">
          <w:rPr>
            <w:rFonts w:ascii="inherit" w:eastAsia="ＭＳ Ｐゴシック" w:hAnsi="inherit" w:cs="ＭＳ Ｐゴシック" w:hint="eastAsia"/>
            <w:color w:val="676767"/>
            <w:kern w:val="0"/>
            <w:sz w:val="27"/>
            <w:szCs w:val="27"/>
          </w:rPr>
          <w:t>件を満</w:t>
        </w:r>
      </w:ins>
      <w:ins w:id="314" w:author="Mieko Sato" w:date="2017-06-13T16:00:00Z">
        <w:r w:rsidR="000F7C77">
          <w:rPr>
            <w:rFonts w:ascii="inherit" w:eastAsia="ＭＳ Ｐゴシック" w:hAnsi="inherit" w:cs="ＭＳ Ｐゴシック" w:hint="eastAsia"/>
            <w:color w:val="676767"/>
            <w:kern w:val="0"/>
            <w:sz w:val="27"/>
            <w:szCs w:val="27"/>
          </w:rPr>
          <w:t>た</w:t>
        </w:r>
      </w:ins>
      <w:ins w:id="315" w:author="Hiroyuki Fukuchi" w:date="2017-05-30T17:58:00Z">
        <w:del w:id="316" w:author="Mieko Sato" w:date="2017-06-13T16:00:00Z">
          <w:r w:rsidR="00837552" w:rsidDel="000F7C77">
            <w:rPr>
              <w:rFonts w:ascii="inherit" w:eastAsia="ＭＳ Ｐゴシック" w:hAnsi="inherit" w:cs="ＭＳ Ｐゴシック" w:hint="eastAsia"/>
              <w:color w:val="676767"/>
              <w:kern w:val="0"/>
              <w:sz w:val="27"/>
              <w:szCs w:val="27"/>
            </w:rPr>
            <w:delText>足</w:delText>
          </w:r>
        </w:del>
        <w:r w:rsidR="00837552">
          <w:rPr>
            <w:rFonts w:ascii="inherit" w:eastAsia="ＭＳ Ｐゴシック" w:hAnsi="inherit" w:cs="ＭＳ Ｐゴシック" w:hint="eastAsia"/>
            <w:color w:val="676767"/>
            <w:kern w:val="0"/>
            <w:sz w:val="27"/>
            <w:szCs w:val="27"/>
          </w:rPr>
          <w:t>していな</w:t>
        </w:r>
      </w:ins>
      <w:ins w:id="317" w:author="Hiroyuki Fukuchi" w:date="2017-05-30T17:59:00Z">
        <w:r w:rsidR="00837552">
          <w:rPr>
            <w:rFonts w:ascii="inherit" w:eastAsia="ＭＳ Ｐゴシック" w:hAnsi="inherit" w:cs="ＭＳ Ｐゴシック" w:hint="eastAsia"/>
            <w:color w:val="676767"/>
            <w:kern w:val="0"/>
            <w:sz w:val="27"/>
            <w:szCs w:val="27"/>
          </w:rPr>
          <w:t>くても、</w:t>
        </w:r>
      </w:ins>
      <w:ins w:id="318" w:author="Mieko Sato" w:date="2017-06-13T16:00:00Z">
        <w:r w:rsidR="000F7C77">
          <w:rPr>
            <w:rFonts w:ascii="inherit" w:eastAsia="ＭＳ Ｐゴシック" w:hAnsi="inherit" w:cs="ＭＳ Ｐゴシック" w:hint="eastAsia"/>
            <w:color w:val="676767"/>
            <w:kern w:val="0"/>
            <w:sz w:val="27"/>
            <w:szCs w:val="27"/>
          </w:rPr>
          <w:t>1</w:t>
        </w:r>
      </w:ins>
      <w:del w:id="319" w:author="Hiroyuki Fukuchi" w:date="2017-05-30T17:59:00Z">
        <w:r w:rsidRPr="0037519D" w:rsidDel="00837552">
          <w:rPr>
            <w:rFonts w:ascii="inherit" w:eastAsia="ＭＳ Ｐゴシック" w:hAnsi="inherit" w:cs="ＭＳ Ｐゴシック"/>
            <w:color w:val="676767"/>
            <w:kern w:val="0"/>
            <w:sz w:val="27"/>
            <w:szCs w:val="27"/>
          </w:rPr>
          <w:delText>の</w:delText>
        </w:r>
      </w:del>
      <w:del w:id="320" w:author="Mieko Sato" w:date="2017-06-13T16:00:00Z">
        <w:r w:rsidRPr="0037519D" w:rsidDel="000F7C77">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ins w:id="321" w:author="Mieko Sato" w:date="2017-06-13T16:01:00Z">
        <w:r w:rsidR="000F7C77">
          <w:rPr>
            <w:rFonts w:ascii="inherit" w:eastAsia="ＭＳ Ｐゴシック" w:hAnsi="inherit" w:cs="ＭＳ Ｐゴシック" w:hint="eastAsia"/>
            <w:color w:val="676767"/>
            <w:kern w:val="0"/>
            <w:sz w:val="27"/>
            <w:szCs w:val="27"/>
          </w:rPr>
          <w:t>た</w:t>
        </w:r>
      </w:ins>
      <w:del w:id="322" w:author="Mieko Sato" w:date="2017-06-13T16:01: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していれば</w:t>
      </w:r>
      <w:ins w:id="323" w:author="Hiroyuki Fukuchi" w:date="2017-05-30T18:01:00Z">
        <w:r w:rsidR="00837552">
          <w:rPr>
            <w:rFonts w:ascii="inherit" w:eastAsia="ＭＳ Ｐゴシック" w:hAnsi="inherit" w:cs="ＭＳ Ｐゴシック" w:hint="eastAsia"/>
            <w:color w:val="676767"/>
            <w:kern w:val="0"/>
            <w:sz w:val="27"/>
            <w:szCs w:val="27"/>
          </w:rPr>
          <w:t>、そのプラグラム</w:t>
        </w:r>
      </w:ins>
      <w:ins w:id="324" w:author="Hiroyuki Fukuchi" w:date="2017-05-30T18:05:00Z">
        <w:r w:rsidR="000228B2">
          <w:rPr>
            <w:rFonts w:ascii="inherit" w:eastAsia="ＭＳ Ｐゴシック" w:hAnsi="inherit" w:cs="ＭＳ Ｐゴシック" w:hint="eastAsia"/>
            <w:color w:val="676767"/>
            <w:kern w:val="0"/>
            <w:sz w:val="27"/>
            <w:szCs w:val="27"/>
          </w:rPr>
          <w:t>は</w:t>
        </w:r>
      </w:ins>
      <w:del w:id="325" w:author="Hiroyuki Fukuchi" w:date="2017-05-30T18:01: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326" w:author="Hiroyuki Fukuchi" w:date="2017-05-30T18:02: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適合と格付けでき</w:t>
      </w:r>
      <w:ins w:id="327" w:author="Hiroyuki Fukuchi" w:date="2017-05-30T18:02:00Z">
        <w:r w:rsidR="00837552">
          <w:rPr>
            <w:rFonts w:ascii="inherit" w:eastAsia="ＭＳ Ｐゴシック" w:hAnsi="inherit" w:cs="ＭＳ Ｐゴシック" w:hint="eastAsia"/>
            <w:color w:val="676767"/>
            <w:kern w:val="0"/>
            <w:sz w:val="27"/>
            <w:szCs w:val="27"/>
          </w:rPr>
          <w:t>ます</w:t>
        </w:r>
      </w:ins>
      <w:del w:id="328" w:author="Hiroyuki Fukuchi" w:date="2017-05-30T18:02:00Z">
        <w:r w:rsidRPr="0037519D" w:rsidDel="00837552">
          <w:rPr>
            <w:rFonts w:ascii="inherit" w:eastAsia="ＭＳ Ｐゴシック" w:hAnsi="inherit" w:cs="ＭＳ Ｐゴシック"/>
            <w:color w:val="676767"/>
            <w:kern w:val="0"/>
            <w:sz w:val="27"/>
            <w:szCs w:val="27"/>
          </w:rPr>
          <w:delText>る</w:delText>
        </w:r>
      </w:del>
      <w:del w:id="329" w:author="Hiroyuki Fukuchi" w:date="2017-05-30T18:00:00Z">
        <w:r w:rsidRPr="0037519D" w:rsidDel="00837552">
          <w:rPr>
            <w:rFonts w:ascii="inherit" w:eastAsia="ＭＳ Ｐゴシック" w:hAnsi="inherit" w:cs="ＭＳ Ｐゴシック"/>
            <w:color w:val="676767"/>
            <w:kern w:val="0"/>
            <w:sz w:val="27"/>
            <w:szCs w:val="27"/>
          </w:rPr>
          <w:delText>一方で、別のプログラムがそのように格付けできなくても構いません</w:delText>
        </w:r>
      </w:del>
      <w:r w:rsidRPr="0037519D">
        <w:rPr>
          <w:rFonts w:ascii="inherit" w:eastAsia="ＭＳ Ｐゴシック" w:hAnsi="inherit" w:cs="ＭＳ Ｐゴシック"/>
          <w:color w:val="676767"/>
          <w:kern w:val="0"/>
          <w:sz w:val="27"/>
          <w:szCs w:val="27"/>
        </w:rPr>
        <w:t>。</w:t>
      </w:r>
      <w:del w:id="330" w:author="Mieko Sato" w:date="2017-06-13T16:03:00Z">
        <w:r w:rsidRPr="0037519D" w:rsidDel="00D56C86">
          <w:rPr>
            <w:rFonts w:ascii="inherit" w:eastAsia="ＭＳ Ｐゴシック" w:hAnsi="inherit" w:cs="ＭＳ Ｐゴシック"/>
            <w:color w:val="676767"/>
            <w:kern w:val="0"/>
            <w:sz w:val="27"/>
            <w:szCs w:val="27"/>
          </w:rPr>
          <w:delText>ソフトウェアが</w:delText>
        </w:r>
      </w:del>
      <w:del w:id="331"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332"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に適合済</w:t>
      </w:r>
      <w:ins w:id="333" w:author="Mieko Sato" w:date="2017-06-11T22:11:00Z">
        <w:r w:rsidR="00C503BA">
          <w:rPr>
            <w:rFonts w:ascii="inherit" w:eastAsia="ＭＳ Ｐゴシック" w:hAnsi="inherit" w:cs="ＭＳ Ｐゴシック" w:hint="eastAsia"/>
            <w:color w:val="676767"/>
            <w:kern w:val="0"/>
            <w:sz w:val="27"/>
            <w:szCs w:val="27"/>
          </w:rPr>
          <w:t>み</w:t>
        </w:r>
      </w:ins>
      <w:r w:rsidRPr="0037519D">
        <w:rPr>
          <w:rFonts w:ascii="inherit" w:eastAsia="ＭＳ Ｐゴシック" w:hAnsi="inherit" w:cs="ＭＳ Ｐゴシック"/>
          <w:color w:val="676767"/>
          <w:kern w:val="0"/>
          <w:sz w:val="27"/>
          <w:szCs w:val="27"/>
        </w:rPr>
        <w:t>のプログラム下でレビューされていない</w:t>
      </w:r>
      <w:del w:id="334" w:author="Mieko Sato" w:date="2017-06-13T16:04:00Z">
        <w:r w:rsidRPr="0037519D" w:rsidDel="00D56C86">
          <w:rPr>
            <w:rFonts w:ascii="inherit" w:eastAsia="ＭＳ Ｐゴシック" w:hAnsi="inherit" w:cs="ＭＳ Ｐゴシック"/>
            <w:color w:val="676767"/>
            <w:kern w:val="0"/>
            <w:sz w:val="27"/>
            <w:szCs w:val="27"/>
          </w:rPr>
          <w:delText>場合、その</w:delText>
        </w:r>
      </w:del>
      <w:r w:rsidRPr="0037519D">
        <w:rPr>
          <w:rFonts w:ascii="inherit" w:eastAsia="ＭＳ Ｐゴシック" w:hAnsi="inherit" w:cs="ＭＳ Ｐゴシック"/>
          <w:color w:val="676767"/>
          <w:kern w:val="0"/>
          <w:sz w:val="27"/>
          <w:szCs w:val="27"/>
        </w:rPr>
        <w:t>ソフトウェアを</w:t>
      </w:r>
      <w:del w:id="335"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336"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適合性と結びつけることはできません。</w:t>
      </w:r>
    </w:p>
    <w:p w14:paraId="5C821D88" w14:textId="39E447D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w:t>
      </w:r>
      <w:commentRangeStart w:id="337"/>
      <w:ins w:id="338" w:author="Mieko Sato" w:date="2017-06-11T22:11:00Z">
        <w:del w:id="339" w:author="imada" w:date="2017-07-04T16:03:00Z">
          <w:r w:rsidR="00C503BA" w:rsidDel="006C080A">
            <w:rPr>
              <w:rFonts w:ascii="Open Sans" w:eastAsia="ＭＳ Ｐゴシック" w:hAnsi="Open Sans" w:cs="ＭＳ Ｐゴシック" w:hint="eastAsia"/>
              <w:b/>
              <w:bCs/>
              <w:color w:val="444444"/>
              <w:kern w:val="0"/>
              <w:sz w:val="27"/>
              <w:szCs w:val="27"/>
            </w:rPr>
            <w:delText>1</w:delText>
          </w:r>
        </w:del>
      </w:ins>
      <w:del w:id="340" w:author="Mieko Sato" w:date="2017-06-11T22:11:00Z">
        <w:r w:rsidRPr="0037519D" w:rsidDel="00C503BA">
          <w:rPr>
            <w:rFonts w:ascii="Open Sans" w:eastAsia="ＭＳ Ｐゴシック" w:hAnsi="Open Sans" w:cs="ＭＳ Ｐゴシック"/>
            <w:b/>
            <w:bCs/>
            <w:color w:val="444444"/>
            <w:kern w:val="0"/>
            <w:sz w:val="27"/>
            <w:szCs w:val="27"/>
          </w:rPr>
          <w:delText>一</w:delText>
        </w:r>
      </w:del>
      <w:del w:id="341" w:author="imada" w:date="2017-07-04T16:03:00Z">
        <w:r w:rsidRPr="0037519D" w:rsidDel="006C080A">
          <w:rPr>
            <w:rFonts w:ascii="Open Sans" w:eastAsia="ＭＳ Ｐゴシック" w:hAnsi="Open Sans" w:cs="ＭＳ Ｐゴシック"/>
            <w:b/>
            <w:bCs/>
            <w:color w:val="444444"/>
            <w:kern w:val="0"/>
            <w:sz w:val="27"/>
            <w:szCs w:val="27"/>
          </w:rPr>
          <w:delText>つの</w:delText>
        </w:r>
      </w:del>
      <w:commentRangeEnd w:id="337"/>
      <w:r w:rsidR="006C080A">
        <w:rPr>
          <w:rStyle w:val="aa"/>
        </w:rPr>
        <w:commentReference w:id="337"/>
      </w:r>
      <w:r w:rsidRPr="0037519D">
        <w:rPr>
          <w:rFonts w:ascii="Open Sans" w:eastAsia="ＭＳ Ｐゴシック" w:hAnsi="Open Sans" w:cs="ＭＳ Ｐゴシック"/>
          <w:b/>
          <w:bCs/>
          <w:color w:val="444444"/>
          <w:kern w:val="0"/>
          <w:sz w:val="27"/>
          <w:szCs w:val="27"/>
        </w:rPr>
        <w:t>ベスト</w:t>
      </w:r>
      <w:ins w:id="342"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プラクティス</w:t>
      </w:r>
      <w:ins w:id="343"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ガイドとして使えますか？</w:t>
      </w:r>
    </w:p>
    <w:p w14:paraId="06B3CB98" w14:textId="535286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del w:id="344"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345" w:author="Mieko Sato" w:date="2017-06-13T16:28:00Z">
        <w:r w:rsidR="00915F2C">
          <w:rPr>
            <w:rFonts w:ascii="inherit" w:eastAsia="ＭＳ Ｐゴシック" w:hAnsi="inherit" w:cs="ＭＳ Ｐゴシック" w:hint="eastAsia"/>
            <w:color w:val="676767"/>
            <w:kern w:val="0"/>
            <w:sz w:val="27"/>
            <w:szCs w:val="27"/>
          </w:rPr>
          <w:t>（</w:t>
        </w:r>
      </w:ins>
      <w:del w:id="346"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「どうやって」と「いつ」</w:t>
      </w:r>
      <w:del w:id="347" w:author="Mieko Sato" w:date="2017-06-13T16:28:00Z">
        <w:r w:rsidRPr="0037519D" w:rsidDel="00915F2C">
          <w:rPr>
            <w:rFonts w:ascii="inherit" w:eastAsia="ＭＳ Ｐゴシック" w:hAnsi="inherit" w:cs="ＭＳ Ｐゴシック"/>
            <w:color w:val="676767"/>
            <w:kern w:val="0"/>
            <w:sz w:val="27"/>
            <w:szCs w:val="27"/>
          </w:rPr>
          <w:delText>)</w:delText>
        </w:r>
      </w:del>
      <w:ins w:id="348" w:author="Mieko Sato" w:date="2017-06-13T16:28:00Z">
        <w:r w:rsidR="00915F2C">
          <w:rPr>
            <w:rFonts w:ascii="inherit" w:eastAsia="ＭＳ Ｐゴシック" w:hAnsi="inherit" w:cs="ＭＳ Ｐゴシック" w:hint="eastAsia"/>
            <w:color w:val="676767"/>
            <w:kern w:val="0"/>
            <w:sz w:val="27"/>
            <w:szCs w:val="27"/>
          </w:rPr>
          <w:t>）</w:t>
        </w:r>
      </w:ins>
      <w:del w:id="349"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ins w:id="350" w:author="Mieko Sato" w:date="2017-06-13T16:29:00Z">
        <w:r w:rsidR="00915F2C">
          <w:rPr>
            <w:rFonts w:ascii="inherit" w:eastAsia="ＭＳ Ｐゴシック" w:hAnsi="inherit" w:cs="ＭＳ Ｐゴシック" w:hint="eastAsia"/>
            <w:color w:val="676767"/>
            <w:kern w:val="0"/>
            <w:sz w:val="27"/>
            <w:szCs w:val="27"/>
          </w:rPr>
          <w:t>たす</w:t>
        </w:r>
      </w:ins>
      <w:del w:id="351" w:author="Mieko Sato" w:date="2017-06-13T16:29:00Z">
        <w:r w:rsidRPr="0037519D" w:rsidDel="00915F2C">
          <w:rPr>
            <w:rFonts w:ascii="inherit" w:eastAsia="ＭＳ Ｐゴシック" w:hAnsi="inherit" w:cs="ＭＳ Ｐゴシック"/>
            <w:color w:val="676767"/>
            <w:kern w:val="0"/>
            <w:sz w:val="27"/>
            <w:szCs w:val="27"/>
          </w:rPr>
          <w:delText>足する</w:delText>
        </w:r>
      </w:del>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ins w:id="352" w:author="Mieko Sato" w:date="2017-06-11T22:12:00Z">
        <w:r w:rsidR="00C503BA">
          <w:rPr>
            <w:rFonts w:ascii="inherit" w:eastAsia="ＭＳ Ｐゴシック" w:hAnsi="inherit" w:cs="ＭＳ Ｐゴシック" w:hint="eastAsia"/>
            <w:color w:val="676767"/>
            <w:kern w:val="0"/>
            <w:sz w:val="27"/>
            <w:szCs w:val="27"/>
          </w:rPr>
          <w:t>1</w:t>
        </w:r>
      </w:ins>
      <w:del w:id="353" w:author="Mieko Sato" w:date="2017-06-11T22:12: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つの方法を提供します。これにより、ソフトウェアのサプライヤ</w:t>
      </w:r>
      <w:ins w:id="354"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はそのユーザ</w:t>
      </w:r>
      <w:ins w:id="355"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に対して、自身が提供するコンプライアンス</w:t>
      </w:r>
      <w:del w:id="356" w:author="Mieko Sato" w:date="2017-06-11T22:12: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FOSS</w:t>
      </w:r>
      <w:del w:id="357"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218F720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OpenChain</w:t>
      </w:r>
      <w:del w:id="358"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del w:id="359" w:author="Mieko Sato" w:date="2017-06-13T16:34:00Z">
        <w:r w:rsidRPr="0037519D" w:rsidDel="00915F2C">
          <w:rPr>
            <w:rFonts w:ascii="inherit" w:eastAsia="ＭＳ Ｐゴシック" w:hAnsi="inherit" w:cs="ＭＳ Ｐゴシック" w:hint="eastAsia"/>
            <w:color w:val="676767"/>
            <w:kern w:val="0"/>
            <w:sz w:val="27"/>
            <w:szCs w:val="27"/>
          </w:rPr>
          <w:delText>取</w:delText>
        </w:r>
      </w:del>
      <w:ins w:id="360" w:author="Mieko Sato" w:date="2017-06-13T16:34:00Z">
        <w:r w:rsidR="00915F2C">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りを経験してきた多数の個人、</w:t>
      </w:r>
      <w:ins w:id="361" w:author="工内隆" w:date="2017-05-26T13:22:00Z">
        <w:r w:rsidR="00617567">
          <w:rPr>
            <w:rFonts w:ascii="inherit" w:eastAsia="ＭＳ Ｐゴシック" w:hAnsi="inherit" w:cs="ＭＳ Ｐゴシック" w:hint="eastAsia"/>
            <w:color w:val="676767"/>
            <w:kern w:val="0"/>
            <w:sz w:val="27"/>
            <w:szCs w:val="27"/>
          </w:rPr>
          <w:t>企業</w:t>
        </w:r>
      </w:ins>
      <w:del w:id="362"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363"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OpenChain</w:t>
      </w:r>
      <w:del w:id="364"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del w:id="365" w:author="Mieko Sato" w:date="2017-06-13T16:35:00Z">
        <w:r w:rsidRPr="0037519D" w:rsidDel="00915F2C">
          <w:rPr>
            <w:rFonts w:ascii="inherit" w:eastAsia="ＭＳ Ｐゴシック" w:hAnsi="inherit" w:cs="ＭＳ Ｐゴシック" w:hint="eastAsia"/>
            <w:color w:val="676767"/>
            <w:kern w:val="0"/>
            <w:sz w:val="27"/>
            <w:szCs w:val="27"/>
          </w:rPr>
          <w:delText>六</w:delText>
        </w:r>
      </w:del>
      <w:ins w:id="366" w:author="Mieko Sato" w:date="2017-06-13T16:35:00Z">
        <w:r w:rsidR="00915F2C">
          <w:rPr>
            <w:rFonts w:ascii="inherit" w:eastAsia="ＭＳ Ｐゴシック" w:hAnsi="inherit" w:cs="ＭＳ Ｐゴシック" w:hint="eastAsia"/>
            <w:color w:val="676767"/>
            <w:kern w:val="0"/>
            <w:sz w:val="27"/>
            <w:szCs w:val="27"/>
          </w:rPr>
          <w:t>6</w:t>
        </w:r>
      </w:ins>
      <w:r w:rsidRPr="0037519D">
        <w:rPr>
          <w:rFonts w:ascii="inherit" w:eastAsia="ＭＳ Ｐゴシック" w:hAnsi="inherit" w:cs="ＭＳ Ｐゴシック"/>
          <w:color w:val="676767"/>
          <w:kern w:val="0"/>
          <w:sz w:val="27"/>
          <w:szCs w:val="27"/>
        </w:rPr>
        <w:t>つの主要なカテゴリー</w:t>
      </w:r>
      <w:del w:id="367" w:author="Mieko Sato" w:date="2017-06-13T16:38:00Z">
        <w:r w:rsidRPr="0037519D" w:rsidDel="000F6A65">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w:t>
      </w:r>
      <w:ins w:id="368" w:author="Mieko Sato" w:date="2017-06-13T16:38:00Z">
        <w:r w:rsidR="000F6A65">
          <w:rPr>
            <w:rFonts w:ascii="inherit" w:eastAsia="ＭＳ Ｐゴシック" w:hAnsi="inherit" w:cs="ＭＳ Ｐゴシック" w:hint="eastAsia"/>
            <w:color w:val="676767"/>
            <w:kern w:val="0"/>
            <w:sz w:val="27"/>
            <w:szCs w:val="27"/>
          </w:rPr>
          <w:t>および</w:t>
        </w:r>
      </w:ins>
      <w:r w:rsidRPr="0037519D">
        <w:rPr>
          <w:rFonts w:ascii="inherit" w:eastAsia="ＭＳ Ｐゴシック" w:hAnsi="inherit" w:cs="ＭＳ Ｐゴシック"/>
          <w:color w:val="676767"/>
          <w:kern w:val="0"/>
          <w:sz w:val="27"/>
          <w:szCs w:val="27"/>
        </w:rPr>
        <w:t>各カテゴリーに</w:t>
      </w:r>
      <w:ins w:id="369" w:author="Mieko Sato" w:date="2017-06-13T16:37:00Z">
        <w:r w:rsidR="00915F2C">
          <w:rPr>
            <w:rFonts w:ascii="inherit" w:eastAsia="ＭＳ Ｐゴシック" w:hAnsi="inherit" w:cs="ＭＳ Ｐゴシック" w:hint="eastAsia"/>
            <w:color w:val="676767"/>
            <w:kern w:val="0"/>
            <w:sz w:val="27"/>
            <w:szCs w:val="27"/>
          </w:rPr>
          <w:t>関する</w:t>
        </w:r>
      </w:ins>
      <w:del w:id="370" w:author="Mieko Sato" w:date="2017-06-13T16:37:00Z">
        <w:r w:rsidRPr="0037519D" w:rsidDel="00915F2C">
          <w:rPr>
            <w:rFonts w:ascii="inherit" w:eastAsia="ＭＳ Ｐゴシック" w:hAnsi="inherit" w:cs="ＭＳ Ｐゴシック"/>
            <w:color w:val="676767"/>
            <w:kern w:val="0"/>
            <w:sz w:val="27"/>
            <w:szCs w:val="27"/>
          </w:rPr>
          <w:delText>ついて</w:delText>
        </w:r>
      </w:del>
      <w:r w:rsidRPr="0037519D">
        <w:rPr>
          <w:rFonts w:ascii="inherit" w:eastAsia="ＭＳ Ｐゴシック" w:hAnsi="inherit" w:cs="ＭＳ Ｐゴシック"/>
          <w:color w:val="676767"/>
          <w:kern w:val="0"/>
          <w:sz w:val="27"/>
          <w:szCs w:val="27"/>
        </w:rPr>
        <w:t>重要なタスクと</w:t>
      </w:r>
      <w:ins w:id="371" w:author="工内隆" w:date="2017-05-26T11:52:00Z">
        <w:del w:id="372" w:author="Mieko Sato" w:date="2017-06-13T16:37:00Z">
          <w:r w:rsidR="00186F2D" w:rsidDel="000F6A65">
            <w:rPr>
              <w:rFonts w:ascii="inherit" w:eastAsia="ＭＳ Ｐゴシック" w:hAnsi="inherit" w:cs="ＭＳ Ｐゴシック" w:hint="eastAsia"/>
              <w:color w:val="676767"/>
              <w:kern w:val="0"/>
              <w:sz w:val="27"/>
              <w:szCs w:val="27"/>
            </w:rPr>
            <w:delText>、</w:delText>
          </w:r>
        </w:del>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w:t>
      </w:r>
      <w:ins w:id="373" w:author="Mieko Sato" w:date="2017-06-13T16:39:00Z">
        <w:r w:rsidR="000F6A65">
          <w:rPr>
            <w:rFonts w:ascii="inherit" w:eastAsia="ＭＳ Ｐゴシック" w:hAnsi="inherit" w:cs="ＭＳ Ｐゴシック" w:hint="eastAsia"/>
            <w:color w:val="676767"/>
            <w:kern w:val="0"/>
            <w:sz w:val="27"/>
            <w:szCs w:val="27"/>
          </w:rPr>
          <w:t>以下のように</w:t>
        </w:r>
      </w:ins>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0125503D" w14:textId="4D39F60C"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OpenChain</w:t>
      </w:r>
      <w:del w:id="374" w:author="Mieko Sato" w:date="2017-06-13T16:40: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要件適合の認定</w:t>
      </w:r>
    </w:p>
    <w:p w14:paraId="0F83D608" w14:textId="7408A32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375"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プログラムが</w:t>
      </w:r>
      <w:del w:id="376" w:author="Mieko Sato" w:date="2017-06-11T22:15: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OpenChain</w:t>
      </w:r>
      <w:del w:id="377"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45EECD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r w:rsidRPr="0037519D">
        <w:rPr>
          <w:rFonts w:ascii="inherit" w:eastAsia="ＭＳ Ｐゴシック" w:hAnsi="inherit" w:cs="ＭＳ Ｐゴシック"/>
          <w:color w:val="676767"/>
          <w:kern w:val="0"/>
          <w:sz w:val="27"/>
          <w:szCs w:val="27"/>
        </w:rPr>
        <w:t>OpenChain</w:t>
      </w:r>
      <w:del w:id="378" w:author="Mieko Sato" w:date="2017-06-13T16:41: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仕様は、シンプル</w:t>
      </w:r>
      <w:del w:id="379" w:author="Hiroyuki Fukuchi" w:date="2017-06-06T16:17:00Z">
        <w:r w:rsidRPr="0037519D" w:rsidDel="00AF5BEC">
          <w:rPr>
            <w:rFonts w:ascii="inherit" w:eastAsia="ＭＳ Ｐゴシック" w:hAnsi="inherit" w:cs="ＭＳ Ｐゴシック"/>
            <w:color w:val="676767"/>
            <w:kern w:val="0"/>
            <w:sz w:val="27"/>
            <w:szCs w:val="27"/>
          </w:rPr>
          <w:delText>な</w:delText>
        </w:r>
      </w:del>
      <w:ins w:id="380" w:author="Hiroyuki Fukuchi" w:date="2017-06-06T16:17:00Z">
        <w:r w:rsidR="00AF5BEC">
          <w:rPr>
            <w:rFonts w:ascii="inherit" w:eastAsia="ＭＳ Ｐゴシック" w:hAnsi="inherit" w:cs="ＭＳ Ｐゴシック" w:hint="eastAsia"/>
            <w:color w:val="676767"/>
            <w:kern w:val="0"/>
            <w:sz w:val="27"/>
            <w:szCs w:val="27"/>
          </w:rPr>
          <w:t>に</w:t>
        </w:r>
      </w:ins>
      <w:r w:rsidRPr="0037519D">
        <w:rPr>
          <w:rFonts w:ascii="inherit" w:eastAsia="ＭＳ Ｐゴシック" w:hAnsi="inherit" w:cs="ＭＳ Ｐゴシック"/>
          <w:color w:val="676767"/>
          <w:kern w:val="0"/>
          <w:sz w:val="27"/>
          <w:szCs w:val="27"/>
        </w:rPr>
        <w:t>構成</w:t>
      </w:r>
      <w:del w:id="381" w:author="Hiroyuki Fukuchi" w:date="2017-06-06T16:17:00Z">
        <w:r w:rsidRPr="0037519D" w:rsidDel="00AF5BEC">
          <w:rPr>
            <w:rFonts w:ascii="inherit" w:eastAsia="ＭＳ Ｐゴシック" w:hAnsi="inherit" w:cs="ＭＳ Ｐゴシック"/>
            <w:color w:val="676767"/>
            <w:kern w:val="0"/>
            <w:sz w:val="27"/>
            <w:szCs w:val="27"/>
          </w:rPr>
          <w:delText>で</w:delText>
        </w:r>
      </w:del>
      <w:ins w:id="382" w:author="Hiroyuki Fukuchi" w:date="2017-06-06T16:17:00Z">
        <w:r w:rsidR="00AF5BEC">
          <w:rPr>
            <w:rFonts w:ascii="inherit" w:eastAsia="ＭＳ Ｐゴシック" w:hAnsi="inherit" w:cs="ＭＳ Ｐゴシック" w:hint="eastAsia"/>
            <w:color w:val="676767"/>
            <w:kern w:val="0"/>
            <w:sz w:val="27"/>
            <w:szCs w:val="27"/>
          </w:rPr>
          <w:t>されており、</w:t>
        </w:r>
      </w:ins>
      <w:r w:rsidRPr="0037519D">
        <w:rPr>
          <w:rFonts w:ascii="inherit" w:eastAsia="ＭＳ Ｐゴシック" w:hAnsi="inherit" w:cs="ＭＳ Ｐゴシック"/>
          <w:color w:val="676767"/>
          <w:kern w:val="0"/>
          <w:sz w:val="27"/>
          <w:szCs w:val="27"/>
        </w:rPr>
        <w:t>要件のリストを提供しています。各要件には一連の</w:t>
      </w:r>
      <w:del w:id="383" w:author="Hiroyuki Fukuchi" w:date="2017-06-06T16:17:00Z">
        <w:r w:rsidRPr="0037519D" w:rsidDel="00AF5BEC">
          <w:rPr>
            <w:rFonts w:ascii="inherit" w:eastAsia="ＭＳ Ｐゴシック" w:hAnsi="inherit" w:cs="ＭＳ Ｐゴシック"/>
            <w:color w:val="676767"/>
            <w:kern w:val="0"/>
            <w:sz w:val="27"/>
            <w:szCs w:val="27"/>
          </w:rPr>
          <w:delText>合否</w:delText>
        </w:r>
      </w:del>
      <w:ins w:id="384" w:author="Hiroyuki Fukuchi" w:date="2017-06-06T16:17:00Z">
        <w:r w:rsidR="00AF5BEC">
          <w:rPr>
            <w:rFonts w:ascii="inherit" w:eastAsia="ＭＳ Ｐゴシック" w:hAnsi="inherit" w:cs="ＭＳ Ｐゴシック" w:hint="eastAsia"/>
            <w:color w:val="676767"/>
            <w:kern w:val="0"/>
            <w:sz w:val="27"/>
            <w:szCs w:val="27"/>
          </w:rPr>
          <w:t>適合</w:t>
        </w:r>
      </w:ins>
      <w:r w:rsidRPr="0037519D">
        <w:rPr>
          <w:rFonts w:ascii="inherit" w:eastAsia="ＭＳ Ｐゴシック" w:hAnsi="inherit" w:cs="ＭＳ Ｐゴシック"/>
          <w:color w:val="676767"/>
          <w:kern w:val="0"/>
          <w:sz w:val="27"/>
          <w:szCs w:val="27"/>
        </w:rPr>
        <w:t>判定基準</w:t>
      </w:r>
      <w:ins w:id="385" w:author="Mieko Sato" w:date="2017-06-13T16:43:00Z">
        <w:r w:rsidR="000F6A65">
          <w:rPr>
            <w:rFonts w:ascii="inherit" w:eastAsia="ＭＳ Ｐゴシック" w:hAnsi="inherit" w:cs="ＭＳ Ｐゴシック" w:hint="eastAsia"/>
            <w:color w:val="676767"/>
            <w:kern w:val="0"/>
            <w:sz w:val="27"/>
            <w:szCs w:val="27"/>
          </w:rPr>
          <w:t>（</w:t>
        </w:r>
      </w:ins>
      <w:del w:id="386"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検証すべき証跡</w:t>
      </w:r>
      <w:del w:id="387"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ins w:id="388" w:author="Mieko Sato" w:date="2017-06-13T16:43: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del w:id="389"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プログラムが維持すべき重要な品質を記述したものです。</w:t>
      </w:r>
      <w:ins w:id="390" w:author="Mieko Sato" w:date="2017-06-13T16:44:00Z">
        <w:r w:rsidR="000F6A65">
          <w:rPr>
            <w:rFonts w:ascii="inherit" w:eastAsia="ＭＳ Ｐゴシック" w:hAnsi="inherit" w:cs="ＭＳ Ｐゴシック" w:hint="eastAsia"/>
            <w:color w:val="676767"/>
            <w:kern w:val="0"/>
            <w:sz w:val="27"/>
            <w:szCs w:val="27"/>
          </w:rPr>
          <w:t>1</w:t>
        </w:r>
      </w:ins>
      <w:del w:id="391" w:author="Mieko Sato" w:date="2017-06-13T16:44:00Z">
        <w:r w:rsidRPr="0037519D" w:rsidDel="000F6A65">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つの要件についての検証すべき証跡は、仕様の要件を満</w:t>
      </w:r>
      <w:ins w:id="392" w:author="Mieko Sato" w:date="2017-06-13T16:45:00Z">
        <w:r w:rsidR="000F6A65">
          <w:rPr>
            <w:rFonts w:ascii="inherit" w:eastAsia="ＭＳ Ｐゴシック" w:hAnsi="inherit" w:cs="ＭＳ Ｐゴシック" w:hint="eastAsia"/>
            <w:color w:val="676767"/>
            <w:kern w:val="0"/>
            <w:sz w:val="27"/>
            <w:szCs w:val="27"/>
          </w:rPr>
          <w:t>た</w:t>
        </w:r>
      </w:ins>
      <w:del w:id="393" w:author="Mieko Sato" w:date="2017-06-13T16:45:00Z">
        <w:r w:rsidRPr="0037519D" w:rsidDel="000F6A65">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していることを判定するために存在していなければならない</w:t>
      </w:r>
      <w:ins w:id="394" w:author="工内隆" w:date="2017-05-26T11:53:00Z">
        <w:r w:rsidR="00186F2D">
          <w:rPr>
            <w:rFonts w:ascii="inherit" w:eastAsia="ＭＳ Ｐゴシック" w:hAnsi="inherit" w:cs="ＭＳ Ｐゴシック" w:hint="eastAsia"/>
            <w:color w:val="676767"/>
            <w:kern w:val="0"/>
            <w:sz w:val="27"/>
            <w:szCs w:val="27"/>
          </w:rPr>
          <w:t>有形の</w:t>
        </w:r>
      </w:ins>
      <w:del w:id="395"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del w:id="396" w:author="Mieko Sato" w:date="2017-06-13T16:46:00Z">
        <w:r w:rsidRPr="0037519D" w:rsidDel="000F6A65">
          <w:rPr>
            <w:rFonts w:ascii="inherit" w:eastAsia="ＭＳ Ｐゴシック" w:hAnsi="inherit" w:cs="ＭＳ Ｐゴシック" w:hint="eastAsia"/>
            <w:color w:val="676767"/>
            <w:kern w:val="0"/>
            <w:sz w:val="27"/>
            <w:szCs w:val="27"/>
          </w:rPr>
          <w:delText>取</w:delText>
        </w:r>
      </w:del>
      <w:ins w:id="397" w:author="Mieko Sato" w:date="2017-06-13T16:46:00Z">
        <w:r w:rsidR="000F6A65">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del w:id="398"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399"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ins w:id="400" w:author="Mieko Sato" w:date="2017-06-13T16:47:00Z">
        <w:r w:rsidR="000F6A65">
          <w:rPr>
            <w:rFonts w:ascii="inherit" w:eastAsia="ＭＳ Ｐゴシック" w:hAnsi="inherit" w:cs="ＭＳ Ｐゴシック" w:hint="eastAsia"/>
            <w:color w:val="676767"/>
            <w:kern w:val="0"/>
            <w:sz w:val="27"/>
            <w:szCs w:val="27"/>
          </w:rPr>
          <w:t>（</w:t>
        </w:r>
      </w:ins>
      <w:del w:id="401" w:author="Mieko Sato" w:date="2017-06-13T16:47: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たとえば機密保持契約を締結した上で</w:t>
      </w:r>
      <w:del w:id="402" w:author="Mieko Sato" w:date="2017-06-13T16:47:00Z">
        <w:r w:rsidRPr="0037519D" w:rsidDel="00BD1A58">
          <w:rPr>
            <w:rFonts w:ascii="inherit" w:eastAsia="ＭＳ Ｐゴシック" w:hAnsi="inherit" w:cs="ＭＳ Ｐゴシック"/>
            <w:color w:val="676767"/>
            <w:kern w:val="0"/>
            <w:sz w:val="27"/>
            <w:szCs w:val="27"/>
          </w:rPr>
          <w:delText xml:space="preserve">) </w:delText>
        </w:r>
      </w:del>
      <w:ins w:id="403" w:author="Mieko Sato" w:date="2017-06-13T16:47: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。すなわち、</w:t>
      </w:r>
      <w:ins w:id="404" w:author="Hiroyuki Fukuchi" w:date="2017-06-06T16:32:00Z">
        <w:r w:rsidR="00940F59">
          <w:rPr>
            <w:rFonts w:ascii="inherit" w:eastAsia="ＭＳ Ｐゴシック" w:hAnsi="inherit" w:cs="ＭＳ Ｐゴシック" w:hint="eastAsia"/>
            <w:color w:val="676767"/>
            <w:kern w:val="0"/>
            <w:sz w:val="27"/>
            <w:szCs w:val="27"/>
          </w:rPr>
          <w:t>義務として</w:t>
        </w:r>
      </w:ins>
      <w:r w:rsidRPr="0037519D">
        <w:rPr>
          <w:rFonts w:ascii="inherit" w:eastAsia="ＭＳ Ｐゴシック" w:hAnsi="inherit" w:cs="ＭＳ Ｐゴシック"/>
          <w:color w:val="676767"/>
          <w:kern w:val="0"/>
          <w:sz w:val="27"/>
          <w:szCs w:val="27"/>
        </w:rPr>
        <w:t>証跡の存在の証拠を提示する</w:t>
      </w:r>
      <w:ins w:id="405" w:author="Hiroyuki Fukuchi" w:date="2017-06-06T16:32:00Z">
        <w:r w:rsidR="00940F59">
          <w:rPr>
            <w:rFonts w:ascii="inherit" w:eastAsia="ＭＳ Ｐゴシック" w:hAnsi="inherit" w:cs="ＭＳ Ｐゴシック" w:hint="eastAsia"/>
            <w:color w:val="676767"/>
            <w:kern w:val="0"/>
            <w:sz w:val="27"/>
            <w:szCs w:val="27"/>
          </w:rPr>
          <w:t>か</w:t>
        </w:r>
      </w:ins>
      <w:del w:id="406" w:author="Hiroyuki Fukuchi" w:date="2017-06-06T16:32:00Z">
        <w:r w:rsidRPr="0037519D" w:rsidDel="00940F59">
          <w:rPr>
            <w:rFonts w:ascii="inherit" w:eastAsia="ＭＳ Ｐゴシック" w:hAnsi="inherit" w:cs="ＭＳ Ｐゴシック"/>
            <w:color w:val="676767"/>
            <w:kern w:val="0"/>
            <w:sz w:val="27"/>
            <w:szCs w:val="27"/>
          </w:rPr>
          <w:delText>義務や</w:delText>
        </w:r>
      </w:del>
      <w:r w:rsidRPr="0037519D">
        <w:rPr>
          <w:rFonts w:ascii="inherit" w:eastAsia="ＭＳ Ｐゴシック" w:hAnsi="inherit" w:cs="ＭＳ Ｐゴシック"/>
          <w:color w:val="676767"/>
          <w:kern w:val="0"/>
          <w:sz w:val="27"/>
          <w:szCs w:val="27"/>
        </w:rPr>
        <w:t>、</w:t>
      </w:r>
      <w:ins w:id="407" w:author="Hiroyuki Fukuchi" w:date="2017-06-06T16:32:00Z">
        <w:r w:rsidR="00940F59">
          <w:rPr>
            <w:rFonts w:ascii="inherit" w:eastAsia="ＭＳ Ｐゴシック" w:hAnsi="inherit" w:cs="ＭＳ Ｐゴシック" w:hint="eastAsia"/>
            <w:color w:val="676767"/>
            <w:kern w:val="0"/>
            <w:sz w:val="27"/>
            <w:szCs w:val="27"/>
          </w:rPr>
          <w:t>意思として</w:t>
        </w:r>
      </w:ins>
      <w:r w:rsidRPr="0037519D">
        <w:rPr>
          <w:rFonts w:ascii="inherit" w:eastAsia="ＭＳ Ｐゴシック" w:hAnsi="inherit" w:cs="ＭＳ Ｐゴシック"/>
          <w:color w:val="676767"/>
          <w:kern w:val="0"/>
          <w:sz w:val="27"/>
          <w:szCs w:val="27"/>
        </w:rPr>
        <w:t>それを進んで提示する</w:t>
      </w:r>
      <w:ins w:id="408" w:author="Hiroyuki Fukuchi" w:date="2017-06-06T16:32:00Z">
        <w:r w:rsidR="00940F59">
          <w:rPr>
            <w:rFonts w:ascii="inherit" w:eastAsia="ＭＳ Ｐゴシック" w:hAnsi="inherit" w:cs="ＭＳ Ｐゴシック" w:hint="eastAsia"/>
            <w:color w:val="676767"/>
            <w:kern w:val="0"/>
            <w:sz w:val="27"/>
            <w:szCs w:val="27"/>
          </w:rPr>
          <w:t>か</w:t>
        </w:r>
      </w:ins>
      <w:del w:id="409" w:author="Hiroyuki Fukuchi" w:date="2017-06-06T16:32:00Z">
        <w:r w:rsidRPr="0037519D" w:rsidDel="00940F59">
          <w:rPr>
            <w:rFonts w:ascii="inherit" w:eastAsia="ＭＳ Ｐゴシック" w:hAnsi="inherit" w:cs="ＭＳ Ｐゴシック"/>
            <w:color w:val="676767"/>
            <w:kern w:val="0"/>
            <w:sz w:val="27"/>
            <w:szCs w:val="27"/>
          </w:rPr>
          <w:delText>意思</w:delText>
        </w:r>
      </w:del>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w:t>
      </w:r>
      <w:del w:id="410" w:author="Mieko Sato" w:date="2017-06-13T20:35:00Z">
        <w:r w:rsidRPr="0037519D" w:rsidDel="002E3A23">
          <w:rPr>
            <w:rFonts w:ascii="inherit" w:eastAsia="ＭＳ Ｐゴシック" w:hAnsi="inherit" w:cs="ＭＳ Ｐゴシック"/>
            <w:color w:val="676767"/>
            <w:kern w:val="0"/>
            <w:sz w:val="27"/>
            <w:szCs w:val="27"/>
          </w:rPr>
          <w:delText>して</w:delText>
        </w:r>
      </w:del>
      <w:r w:rsidRPr="0037519D">
        <w:rPr>
          <w:rFonts w:ascii="inherit" w:eastAsia="ＭＳ Ｐゴシック" w:hAnsi="inherit" w:cs="ＭＳ Ｐゴシック"/>
          <w:color w:val="676767"/>
          <w:kern w:val="0"/>
          <w:sz w:val="27"/>
          <w:szCs w:val="27"/>
        </w:rPr>
        <w:t>得るかについての</w:t>
      </w:r>
      <w:ins w:id="411" w:author="Mieko Sato" w:date="2017-06-13T20:34:00Z">
        <w:r w:rsidR="002F135F">
          <w:rPr>
            <w:rFonts w:ascii="inherit" w:eastAsia="ＭＳ Ｐゴシック" w:hAnsi="inherit" w:cs="ＭＳ Ｐゴシック" w:hint="eastAsia"/>
            <w:color w:val="676767"/>
            <w:kern w:val="0"/>
            <w:sz w:val="27"/>
            <w:szCs w:val="27"/>
          </w:rPr>
          <w:t>さらなる</w:t>
        </w:r>
      </w:ins>
      <w:del w:id="412" w:author="Mieko Sato" w:date="2017-06-13T20:34:00Z">
        <w:r w:rsidRPr="0037519D" w:rsidDel="002F135F">
          <w:rPr>
            <w:rFonts w:ascii="inherit" w:eastAsia="ＭＳ Ｐゴシック" w:hAnsi="inherit" w:cs="ＭＳ Ｐゴシック"/>
            <w:color w:val="676767"/>
            <w:kern w:val="0"/>
            <w:sz w:val="27"/>
            <w:szCs w:val="27"/>
          </w:rPr>
          <w:delText>もっと</w:delText>
        </w:r>
      </w:del>
      <w:r w:rsidRPr="0037519D">
        <w:rPr>
          <w:rFonts w:ascii="inherit" w:eastAsia="ＭＳ Ｐゴシック" w:hAnsi="inherit" w:cs="ＭＳ Ｐゴシック"/>
          <w:color w:val="676767"/>
          <w:kern w:val="0"/>
          <w:sz w:val="27"/>
          <w:szCs w:val="27"/>
        </w:rPr>
        <w:t>具体的なガイドラインを、本仕様の将来の版</w:t>
      </w:r>
      <w:ins w:id="413" w:author="Mieko Sato" w:date="2017-06-13T20:34:00Z">
        <w:r w:rsidR="002F135F">
          <w:rPr>
            <w:rFonts w:ascii="inherit" w:eastAsia="ＭＳ Ｐゴシック" w:hAnsi="inherit" w:cs="ＭＳ Ｐゴシック" w:hint="eastAsia"/>
            <w:color w:val="676767"/>
            <w:kern w:val="0"/>
            <w:sz w:val="27"/>
            <w:szCs w:val="27"/>
          </w:rPr>
          <w:t>で</w:t>
        </w:r>
      </w:ins>
      <w:del w:id="414" w:author="Mieko Sato" w:date="2017-06-13T20:34:00Z">
        <w:r w:rsidRPr="0037519D" w:rsidDel="002F135F">
          <w:rPr>
            <w:rFonts w:ascii="inherit" w:eastAsia="ＭＳ Ｐゴシック" w:hAnsi="inherit" w:cs="ＭＳ Ｐゴシック"/>
            <w:color w:val="676767"/>
            <w:kern w:val="0"/>
            <w:sz w:val="27"/>
            <w:szCs w:val="27"/>
          </w:rPr>
          <w:delText>において</w:delText>
        </w:r>
      </w:del>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73C6ECB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commentRangeStart w:id="415"/>
      <w:ins w:id="416" w:author="Mieko Sato" w:date="2017-06-11T22:31:00Z">
        <w:r w:rsidR="008A7A6B">
          <w:rPr>
            <w:rFonts w:ascii="Open Sans" w:eastAsia="ＭＳ Ｐゴシック" w:hAnsi="Open Sans" w:cs="ＭＳ Ｐゴシック" w:hint="eastAsia"/>
            <w:b/>
            <w:bCs/>
            <w:color w:val="444444"/>
            <w:kern w:val="0"/>
            <w:sz w:val="27"/>
            <w:szCs w:val="27"/>
          </w:rPr>
          <w:t>遵守</w:t>
        </w:r>
      </w:ins>
      <w:commentRangeEnd w:id="415"/>
      <w:ins w:id="417" w:author="Mieko Sato" w:date="2017-06-13T16:49:00Z">
        <w:r w:rsidR="00BD1A58">
          <w:rPr>
            <w:rStyle w:val="aa"/>
          </w:rPr>
          <w:commentReference w:id="415"/>
        </w:r>
      </w:ins>
      <w:del w:id="418" w:author="Mieko Sato" w:date="2017-06-11T22:31:00Z">
        <w:r w:rsidRPr="0037519D" w:rsidDel="008A7A6B">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するかについて</w:t>
      </w:r>
      <w:ins w:id="419" w:author="Mieko Sato" w:date="2017-06-13T16:52:00Z">
        <w:r w:rsidR="00BD1A58">
          <w:rPr>
            <w:rFonts w:ascii="Open Sans" w:eastAsia="ＭＳ Ｐゴシック" w:hAnsi="Open Sans" w:cs="ＭＳ Ｐゴシック" w:hint="eastAsia"/>
            <w:b/>
            <w:bCs/>
            <w:color w:val="444444"/>
            <w:kern w:val="0"/>
            <w:sz w:val="27"/>
            <w:szCs w:val="27"/>
          </w:rPr>
          <w:t>説明して</w:t>
        </w:r>
      </w:ins>
      <w:del w:id="420" w:author="Mieko Sato" w:date="2017-06-13T16:52:00Z">
        <w:r w:rsidRPr="0037519D" w:rsidDel="00BD1A58">
          <w:rPr>
            <w:rFonts w:ascii="Open Sans" w:eastAsia="ＭＳ Ｐゴシック" w:hAnsi="Open Sans" w:cs="ＭＳ Ｐゴシック"/>
            <w:b/>
            <w:bCs/>
            <w:color w:val="444444"/>
            <w:kern w:val="0"/>
            <w:sz w:val="27"/>
            <w:szCs w:val="27"/>
          </w:rPr>
          <w:delText>記述されて</w:delText>
        </w:r>
      </w:del>
      <w:r w:rsidRPr="0037519D">
        <w:rPr>
          <w:rFonts w:ascii="Open Sans" w:eastAsia="ＭＳ Ｐゴシック" w:hAnsi="Open Sans" w:cs="ＭＳ Ｐゴシック"/>
          <w:b/>
          <w:bCs/>
          <w:color w:val="444444"/>
          <w:kern w:val="0"/>
          <w:sz w:val="27"/>
          <w:szCs w:val="27"/>
        </w:rPr>
        <w:t>いますか？</w:t>
      </w:r>
    </w:p>
    <w:p w14:paraId="3ABCB63F" w14:textId="1D0F5F8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421"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422"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423"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424"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425" w:author="工内隆" w:date="2017-05-26T11:55:00Z">
        <w:r w:rsidR="00186F2D">
          <w:rPr>
            <w:rFonts w:ascii="inherit" w:eastAsia="ＭＳ Ｐゴシック" w:hAnsi="inherit" w:cs="ＭＳ Ｐゴシック" w:hint="eastAsia"/>
            <w:color w:val="676767"/>
            <w:kern w:val="0"/>
            <w:sz w:val="27"/>
            <w:szCs w:val="27"/>
          </w:rPr>
          <w:t>務専門家</w:t>
        </w:r>
      </w:ins>
      <w:del w:id="426"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del w:id="427" w:author="imada" w:date="2017-07-04T16:09:00Z">
        <w:r w:rsidRPr="0037519D" w:rsidDel="006C080A">
          <w:rPr>
            <w:rFonts w:ascii="inherit" w:eastAsia="ＭＳ Ｐゴシック" w:hAnsi="inherit" w:cs="ＭＳ Ｐゴシック"/>
            <w:color w:val="676767"/>
            <w:kern w:val="0"/>
            <w:sz w:val="27"/>
            <w:szCs w:val="27"/>
          </w:rPr>
          <w:delText>ト</w:delText>
        </w:r>
      </w:del>
      <w:r w:rsidRPr="0037519D">
        <w:rPr>
          <w:rFonts w:ascii="inherit" w:eastAsia="ＭＳ Ｐゴシック" w:hAnsi="inherit" w:cs="ＭＳ Ｐゴシック"/>
          <w:color w:val="676767"/>
          <w:kern w:val="0"/>
          <w:sz w:val="27"/>
          <w:szCs w:val="27"/>
        </w:rPr>
        <w:t>を</w:t>
      </w:r>
      <w:del w:id="428" w:author="工内隆" w:date="2017-05-26T11:56:00Z">
        <w:r w:rsidRPr="0037519D" w:rsidDel="00186F2D">
          <w:rPr>
            <w:rFonts w:ascii="inherit" w:eastAsia="ＭＳ Ｐゴシック" w:hAnsi="inherit" w:cs="ＭＳ Ｐゴシック"/>
            <w:color w:val="676767"/>
            <w:kern w:val="0"/>
            <w:sz w:val="27"/>
            <w:szCs w:val="27"/>
          </w:rPr>
          <w:delText>、</w:delText>
        </w:r>
      </w:del>
      <w:del w:id="429"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430" w:author="工内隆" w:date="2017-05-26T11:57:00Z">
        <w:r w:rsidR="003B27DF">
          <w:rPr>
            <w:rFonts w:ascii="inherit" w:eastAsia="ＭＳ Ｐゴシック" w:hAnsi="inherit" w:cs="ＭＳ Ｐゴシック" w:hint="eastAsia"/>
            <w:color w:val="676767"/>
            <w:kern w:val="0"/>
            <w:sz w:val="27"/>
            <w:szCs w:val="27"/>
          </w:rPr>
          <w:t>、</w:t>
        </w:r>
      </w:ins>
      <w:ins w:id="431"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del w:id="432"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433"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履行に対して</w:t>
      </w:r>
      <w:ins w:id="434" w:author="Mieko Sato" w:date="2017-06-13T16:55:00Z">
        <w:r w:rsidR="00BD1A58">
          <w:rPr>
            <w:rFonts w:ascii="inherit" w:eastAsia="ＭＳ Ｐゴシック" w:hAnsi="inherit" w:cs="ＭＳ Ｐゴシック" w:hint="eastAsia"/>
            <w:color w:val="676767"/>
            <w:kern w:val="0"/>
            <w:sz w:val="27"/>
            <w:szCs w:val="27"/>
          </w:rPr>
          <w:t>確実に</w:t>
        </w:r>
      </w:ins>
      <w:r w:rsidRPr="0037519D">
        <w:rPr>
          <w:rFonts w:ascii="inherit" w:eastAsia="ＭＳ Ｐゴシック" w:hAnsi="inherit" w:cs="ＭＳ Ｐゴシック"/>
          <w:color w:val="676767"/>
          <w:kern w:val="0"/>
          <w:sz w:val="27"/>
          <w:szCs w:val="27"/>
        </w:rPr>
        <w:t>適切な注意が払われる</w:t>
      </w:r>
      <w:del w:id="435" w:author="Mieko Sato" w:date="2017-06-13T16:56:00Z">
        <w:r w:rsidRPr="0037519D" w:rsidDel="00BD1A58">
          <w:rPr>
            <w:rFonts w:ascii="inherit" w:eastAsia="ＭＳ Ｐゴシック" w:hAnsi="inherit" w:cs="ＭＳ Ｐゴシック" w:hint="eastAsia"/>
            <w:color w:val="676767"/>
            <w:kern w:val="0"/>
            <w:sz w:val="27"/>
            <w:szCs w:val="27"/>
          </w:rPr>
          <w:delText>ことを確か</w:delText>
        </w:r>
      </w:del>
      <w:ins w:id="436" w:author="Mieko Sato" w:date="2017-06-13T16:56:00Z">
        <w:r w:rsidR="00BD1A58">
          <w:rPr>
            <w:rFonts w:ascii="inherit" w:eastAsia="ＭＳ Ｐゴシック" w:hAnsi="inherit" w:cs="ＭＳ Ｐゴシック" w:hint="eastAsia"/>
            <w:color w:val="676767"/>
            <w:kern w:val="0"/>
            <w:sz w:val="27"/>
            <w:szCs w:val="27"/>
          </w:rPr>
          <w:t>よう</w:t>
        </w:r>
      </w:ins>
      <w:ins w:id="437" w:author="Mieko Sato" w:date="2017-06-13T16:59:00Z">
        <w:r w:rsidR="00D3587B">
          <w:rPr>
            <w:rFonts w:ascii="inherit" w:eastAsia="ＭＳ Ｐゴシック" w:hAnsi="inherit" w:cs="ＭＳ Ｐゴシック" w:hint="eastAsia"/>
            <w:color w:val="676767"/>
            <w:kern w:val="0"/>
            <w:sz w:val="27"/>
            <w:szCs w:val="27"/>
          </w:rPr>
          <w:t>な</w:t>
        </w:r>
      </w:ins>
      <w:del w:id="438" w:author="Mieko Sato" w:date="2017-06-13T16:59:00Z">
        <w:r w:rsidRPr="0037519D" w:rsidDel="00D3587B">
          <w:rPr>
            <w:rFonts w:ascii="inherit" w:eastAsia="ＭＳ Ｐゴシック" w:hAnsi="inherit" w:cs="ＭＳ Ｐゴシック"/>
            <w:color w:val="676767"/>
            <w:kern w:val="0"/>
            <w:sz w:val="27"/>
            <w:szCs w:val="27"/>
          </w:rPr>
          <w:delText>にする</w:delText>
        </w:r>
      </w:del>
      <w:r w:rsidRPr="0037519D">
        <w:rPr>
          <w:rFonts w:ascii="inherit" w:eastAsia="ＭＳ Ｐゴシック" w:hAnsi="inherit" w:cs="ＭＳ Ｐゴシック"/>
          <w:color w:val="676767"/>
          <w:kern w:val="0"/>
          <w:sz w:val="27"/>
          <w:szCs w:val="27"/>
        </w:rPr>
        <w:t>プロセスが存在することを要求しています。</w:t>
      </w:r>
    </w:p>
    <w:p w14:paraId="74A85A56" w14:textId="138123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OpenChain</w:t>
      </w:r>
      <w:del w:id="439" w:author="Mieko Sato" w:date="2017-06-13T17:00: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61D6D8D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del w:id="440"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441"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適合プログラム下で用意されたソフトウェア</w:t>
      </w:r>
      <w:ins w:id="442" w:author="Hiroyuki Fukuchi" w:date="2017-06-06T16:39:00Z">
        <w:r w:rsidR="00647F9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6ACF0B2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commentRangeStart w:id="443"/>
      <w:del w:id="444" w:author="imada" w:date="2017-07-04T16:08:00Z">
        <w:r w:rsidRPr="0037519D" w:rsidDel="006C080A">
          <w:rPr>
            <w:rFonts w:ascii="Open Sans" w:eastAsia="ＭＳ Ｐゴシック" w:hAnsi="Open Sans" w:cs="ＭＳ Ｐゴシック"/>
            <w:b/>
            <w:bCs/>
            <w:color w:val="444444"/>
            <w:kern w:val="0"/>
            <w:sz w:val="27"/>
            <w:szCs w:val="27"/>
          </w:rPr>
          <w:delText>私の</w:delText>
        </w:r>
      </w:del>
      <w:commentRangeEnd w:id="443"/>
      <w:r w:rsidR="006C080A">
        <w:rPr>
          <w:rStyle w:val="aa"/>
        </w:rPr>
        <w:commentReference w:id="443"/>
      </w:r>
      <w:r w:rsidRPr="0037519D">
        <w:rPr>
          <w:rFonts w:ascii="Open Sans" w:eastAsia="ＭＳ Ｐゴシック" w:hAnsi="Open Sans" w:cs="ＭＳ Ｐゴシック"/>
          <w:b/>
          <w:bCs/>
          <w:color w:val="444444"/>
          <w:kern w:val="0"/>
          <w:sz w:val="27"/>
          <w:szCs w:val="27"/>
        </w:rPr>
        <w:t>組織が</w:t>
      </w:r>
      <w:del w:id="445"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OpenChain</w:t>
      </w:r>
      <w:del w:id="446"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0E670306" w:rsidR="0037519D" w:rsidRPr="0037519D" w:rsidRDefault="001A3357" w:rsidP="001A3357">
      <w:pPr>
        <w:widowControl/>
        <w:shd w:val="clear" w:color="auto" w:fill="F6F6F6"/>
        <w:jc w:val="left"/>
        <w:textAlignment w:val="baseline"/>
        <w:rPr>
          <w:rFonts w:ascii="inherit" w:eastAsia="ＭＳ Ｐゴシック" w:hAnsi="inherit" w:cs="ＭＳ Ｐゴシック" w:hint="eastAsia"/>
          <w:color w:val="676767"/>
          <w:kern w:val="0"/>
          <w:sz w:val="27"/>
          <w:szCs w:val="27"/>
        </w:rPr>
      </w:pPr>
      <w:ins w:id="447" w:author="imada" w:date="2017-07-06T11:38:00Z">
        <w:r w:rsidRPr="001A3357">
          <w:rPr>
            <w:rFonts w:ascii="inherit" w:eastAsia="ＭＳ Ｐゴシック" w:hAnsi="inherit" w:cs="ＭＳ Ｐゴシック" w:hint="eastAsia"/>
            <w:color w:val="676767"/>
            <w:kern w:val="0"/>
            <w:sz w:val="27"/>
            <w:szCs w:val="27"/>
          </w:rPr>
          <w:t>OpenChain</w:t>
        </w:r>
        <w:r w:rsidRPr="001A3357">
          <w:rPr>
            <w:rFonts w:ascii="inherit" w:eastAsia="ＭＳ Ｐゴシック" w:hAnsi="inherit" w:cs="ＭＳ Ｐゴシック" w:hint="eastAsia"/>
            <w:color w:val="676767"/>
            <w:kern w:val="0"/>
            <w:sz w:val="27"/>
            <w:szCs w:val="27"/>
          </w:rPr>
          <w:t>プロジェクトが提供しているものとしては、カリキュラム</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グループが開発しているスライド資料集と、適合ワーキング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グループが開発しているオンライン自己認証ウェブ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アプリがあります。</w:t>
        </w:r>
      </w:ins>
      <w:ins w:id="448" w:author="imada" w:date="2017-07-06T11:39:00Z">
        <w:r w:rsidRPr="001A3357">
          <w:rPr>
            <w:rFonts w:ascii="inherit" w:eastAsia="ＭＳ Ｐゴシック" w:hAnsi="inherit" w:cs="ＭＳ Ｐゴシック" w:hint="eastAsia"/>
            <w:color w:val="676767"/>
            <w:kern w:val="0"/>
            <w:sz w:val="27"/>
            <w:szCs w:val="27"/>
          </w:rPr>
          <w:t>スライド資料集は、</w:t>
        </w:r>
        <w:r w:rsidRPr="001A3357">
          <w:rPr>
            <w:rFonts w:ascii="inherit" w:eastAsia="ＭＳ Ｐゴシック" w:hAnsi="inherit" w:cs="ＭＳ Ｐゴシック" w:hint="eastAsia"/>
            <w:color w:val="676767"/>
            <w:kern w:val="0"/>
            <w:sz w:val="27"/>
            <w:szCs w:val="27"/>
          </w:rPr>
          <w:t xml:space="preserve">FOSS </w:t>
        </w:r>
        <w:r w:rsidRPr="001A3357">
          <w:rPr>
            <w:rFonts w:ascii="inherit" w:eastAsia="ＭＳ Ｐゴシック" w:hAnsi="inherit" w:cs="ＭＳ Ｐゴシック" w:hint="eastAsia"/>
            <w:color w:val="676767"/>
            <w:kern w:val="0"/>
            <w:sz w:val="27"/>
            <w:szCs w:val="27"/>
          </w:rPr>
          <w:t>コンプライアンス</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トレーニング</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プログラムの作成や強化を大いに促進する参照トレーニング資料です。オンライン自己認証ウェブ</w:t>
        </w:r>
        <w:r w:rsidRPr="001A3357">
          <w:rPr>
            <w:rFonts w:ascii="inherit" w:eastAsia="ＭＳ Ｐゴシック" w:hAnsi="inherit" w:cs="ＭＳ Ｐゴシック" w:hint="eastAsia"/>
            <w:color w:val="676767"/>
            <w:kern w:val="0"/>
            <w:sz w:val="27"/>
            <w:szCs w:val="27"/>
          </w:rPr>
          <w:t xml:space="preserve"> </w:t>
        </w:r>
        <w:r w:rsidRPr="001A3357">
          <w:rPr>
            <w:rFonts w:ascii="inherit" w:eastAsia="ＭＳ Ｐゴシック" w:hAnsi="inherit" w:cs="ＭＳ Ｐゴシック" w:hint="eastAsia"/>
            <w:color w:val="676767"/>
            <w:kern w:val="0"/>
            <w:sz w:val="27"/>
            <w:szCs w:val="27"/>
          </w:rPr>
          <w:t>アプリは、組織が</w:t>
        </w:r>
        <w:r w:rsidRPr="001A3357">
          <w:rPr>
            <w:rFonts w:ascii="inherit" w:eastAsia="ＭＳ Ｐゴシック" w:hAnsi="inherit" w:cs="ＭＳ Ｐゴシック" w:hint="eastAsia"/>
            <w:color w:val="676767"/>
            <w:kern w:val="0"/>
            <w:sz w:val="27"/>
            <w:szCs w:val="27"/>
          </w:rPr>
          <w:t>OpenChain</w:t>
        </w:r>
        <w:r w:rsidRPr="001A3357">
          <w:rPr>
            <w:rFonts w:ascii="inherit" w:eastAsia="ＭＳ Ｐゴシック" w:hAnsi="inherit" w:cs="ＭＳ Ｐゴシック" w:hint="eastAsia"/>
            <w:color w:val="676767"/>
            <w:kern w:val="0"/>
            <w:sz w:val="27"/>
            <w:szCs w:val="27"/>
          </w:rPr>
          <w:t>適合であることを自己認証する際の手引きとなります。</w:t>
        </w:r>
      </w:ins>
      <w:ins w:id="449" w:author="imada" w:date="2017-07-06T11:40:00Z">
        <w:r>
          <w:rPr>
            <w:rFonts w:ascii="inherit" w:eastAsia="ＭＳ Ｐゴシック" w:hAnsi="inherit" w:cs="ＭＳ Ｐゴシック" w:hint="eastAsia"/>
            <w:color w:val="676767"/>
            <w:kern w:val="0"/>
            <w:sz w:val="27"/>
            <w:szCs w:val="27"/>
          </w:rPr>
          <w:t>これ以外にも</w:t>
        </w:r>
      </w:ins>
      <w:del w:id="450" w:author="imada" w:date="2017-07-06T11:40:00Z">
        <w:r w:rsidR="0037519D" w:rsidRPr="0037519D" w:rsidDel="001A3357">
          <w:rPr>
            <w:rFonts w:ascii="inherit" w:eastAsia="ＭＳ Ｐゴシック" w:hAnsi="inherit" w:cs="ＭＳ Ｐゴシック"/>
            <w:color w:val="676767"/>
            <w:kern w:val="0"/>
            <w:sz w:val="27"/>
            <w:szCs w:val="27"/>
          </w:rPr>
          <w:delText xml:space="preserve">OpenChain </w:delText>
        </w:r>
        <w:r w:rsidR="0037519D" w:rsidRPr="0037519D" w:rsidDel="001A3357">
          <w:rPr>
            <w:rFonts w:ascii="inherit" w:eastAsia="ＭＳ Ｐゴシック" w:hAnsi="inherit" w:cs="ＭＳ Ｐゴシック"/>
            <w:color w:val="676767"/>
            <w:kern w:val="0"/>
            <w:sz w:val="27"/>
            <w:szCs w:val="27"/>
          </w:rPr>
          <w:delText>カリキュラム</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ワーキング</w:delText>
        </w:r>
      </w:del>
      <w:ins w:id="451" w:author="Mieko Sato" w:date="2017-06-11T22:42:00Z">
        <w:del w:id="452" w:author="imada" w:date="2017-07-06T11:40:00Z">
          <w:r w:rsidR="006A7665" w:rsidDel="001A3357">
            <w:rPr>
              <w:rFonts w:ascii="inherit" w:eastAsia="ＭＳ Ｐゴシック" w:hAnsi="inherit" w:cs="ＭＳ Ｐゴシック" w:hint="eastAsia"/>
              <w:color w:val="676767"/>
              <w:kern w:val="0"/>
              <w:sz w:val="27"/>
              <w:szCs w:val="27"/>
            </w:rPr>
            <w:delText xml:space="preserve"> </w:delText>
          </w:r>
        </w:del>
      </w:ins>
      <w:del w:id="453" w:author="imada" w:date="2017-07-06T11:40:00Z">
        <w:r w:rsidR="0037519D" w:rsidRPr="0037519D" w:rsidDel="001A3357">
          <w:rPr>
            <w:rFonts w:ascii="inherit" w:eastAsia="ＭＳ Ｐゴシック" w:hAnsi="inherit" w:cs="ＭＳ Ｐゴシック"/>
            <w:color w:val="676767"/>
            <w:kern w:val="0"/>
            <w:sz w:val="27"/>
            <w:szCs w:val="27"/>
          </w:rPr>
          <w:delText>グループは、</w:delText>
        </w:r>
        <w:r w:rsidR="0037519D" w:rsidRPr="0037519D" w:rsidDel="001A3357">
          <w:rPr>
            <w:rFonts w:ascii="inherit" w:eastAsia="ＭＳ Ｐゴシック" w:hAnsi="inherit" w:cs="ＭＳ Ｐゴシック"/>
            <w:color w:val="676767"/>
            <w:kern w:val="0"/>
            <w:sz w:val="27"/>
            <w:szCs w:val="27"/>
          </w:rPr>
          <w:delText xml:space="preserve">FOSS </w:delText>
        </w:r>
        <w:r w:rsidR="0037519D" w:rsidRPr="0037519D" w:rsidDel="001A3357">
          <w:rPr>
            <w:rFonts w:ascii="inherit" w:eastAsia="ＭＳ Ｐゴシック" w:hAnsi="inherit" w:cs="ＭＳ Ｐゴシック"/>
            <w:color w:val="676767"/>
            <w:kern w:val="0"/>
            <w:sz w:val="27"/>
            <w:szCs w:val="27"/>
          </w:rPr>
          <w:delText>コンプライアンス</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トレーニング</w:delText>
        </w:r>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プログラムの作成</w:delText>
        </w:r>
      </w:del>
      <w:ins w:id="454" w:author="Mieko Sato" w:date="2017-06-13T17:03:00Z">
        <w:del w:id="455" w:author="imada" w:date="2017-07-06T11:40:00Z">
          <w:r w:rsidR="00D3587B" w:rsidDel="001A3357">
            <w:rPr>
              <w:rFonts w:ascii="inherit" w:eastAsia="ＭＳ Ｐゴシック" w:hAnsi="inherit" w:cs="ＭＳ Ｐゴシック" w:hint="eastAsia"/>
              <w:color w:val="676767"/>
              <w:kern w:val="0"/>
              <w:sz w:val="27"/>
              <w:szCs w:val="27"/>
            </w:rPr>
            <w:delText>（</w:delText>
          </w:r>
        </w:del>
      </w:ins>
      <w:del w:id="456" w:author="imada" w:date="2017-07-06T11:40:00Z">
        <w:r w:rsidR="0037519D" w:rsidRPr="0037519D" w:rsidDel="001A3357">
          <w:rPr>
            <w:rFonts w:ascii="inherit" w:eastAsia="ＭＳ Ｐゴシック" w:hAnsi="inherit" w:cs="ＭＳ Ｐゴシック"/>
            <w:color w:val="676767"/>
            <w:kern w:val="0"/>
            <w:sz w:val="27"/>
            <w:szCs w:val="27"/>
          </w:rPr>
          <w:delText xml:space="preserve"> (</w:delText>
        </w:r>
        <w:r w:rsidR="0037519D" w:rsidRPr="0037519D" w:rsidDel="001A3357">
          <w:rPr>
            <w:rFonts w:ascii="inherit" w:eastAsia="ＭＳ Ｐゴシック" w:hAnsi="inherit" w:cs="ＭＳ Ｐゴシック"/>
            <w:color w:val="676767"/>
            <w:kern w:val="0"/>
            <w:sz w:val="27"/>
            <w:szCs w:val="27"/>
          </w:rPr>
          <w:delText>または強化</w:delText>
        </w:r>
        <w:r w:rsidR="0037519D" w:rsidRPr="0037519D" w:rsidDel="001A3357">
          <w:rPr>
            <w:rFonts w:ascii="inherit" w:eastAsia="ＭＳ Ｐゴシック" w:hAnsi="inherit" w:cs="ＭＳ Ｐゴシック"/>
            <w:color w:val="676767"/>
            <w:kern w:val="0"/>
            <w:sz w:val="27"/>
            <w:szCs w:val="27"/>
          </w:rPr>
          <w:delText xml:space="preserve">) </w:delText>
        </w:r>
      </w:del>
      <w:ins w:id="457" w:author="Mieko Sato" w:date="2017-06-13T17:03:00Z">
        <w:del w:id="458" w:author="imada" w:date="2017-07-06T11:40:00Z">
          <w:r w:rsidR="00D3587B" w:rsidDel="001A3357">
            <w:rPr>
              <w:rFonts w:ascii="inherit" w:eastAsia="ＭＳ Ｐゴシック" w:hAnsi="inherit" w:cs="ＭＳ Ｐゴシック" w:hint="eastAsia"/>
              <w:color w:val="676767"/>
              <w:kern w:val="0"/>
              <w:sz w:val="27"/>
              <w:szCs w:val="27"/>
            </w:rPr>
            <w:delText>）</w:delText>
          </w:r>
        </w:del>
      </w:ins>
      <w:del w:id="459" w:author="imada" w:date="2017-07-06T11:40:00Z">
        <w:r w:rsidR="0037519D" w:rsidRPr="0037519D" w:rsidDel="001A3357">
          <w:rPr>
            <w:rFonts w:ascii="inherit" w:eastAsia="ＭＳ Ｐゴシック" w:hAnsi="inherit" w:cs="ＭＳ Ｐゴシック"/>
            <w:color w:val="676767"/>
            <w:kern w:val="0"/>
            <w:sz w:val="27"/>
            <w:szCs w:val="27"/>
          </w:rPr>
          <w:delText>を大いに促進する参照トレーニング資料を開発しました。</w:delText>
        </w:r>
        <w:r w:rsidR="0037519D" w:rsidRPr="0037519D" w:rsidDel="001A3357">
          <w:rPr>
            <w:rFonts w:ascii="inherit" w:eastAsia="ＭＳ Ｐゴシック" w:hAnsi="inherit" w:cs="ＭＳ Ｐゴシック"/>
            <w:color w:val="676767"/>
            <w:kern w:val="0"/>
            <w:sz w:val="27"/>
            <w:szCs w:val="27"/>
          </w:rPr>
          <w:delText xml:space="preserve">OpenChain </w:delText>
        </w:r>
        <w:r w:rsidR="0037519D" w:rsidRPr="0037519D" w:rsidDel="001A3357">
          <w:rPr>
            <w:rFonts w:ascii="inherit" w:eastAsia="ＭＳ Ｐゴシック" w:hAnsi="inherit" w:cs="ＭＳ Ｐゴシック"/>
            <w:color w:val="676767"/>
            <w:kern w:val="0"/>
            <w:sz w:val="27"/>
            <w:szCs w:val="27"/>
          </w:rPr>
          <w:delText>適合ワーキング</w:delText>
        </w:r>
      </w:del>
      <w:ins w:id="460" w:author="Mieko Sato" w:date="2017-06-13T17:04:00Z">
        <w:del w:id="461" w:author="imada" w:date="2017-07-06T11:40:00Z">
          <w:r w:rsidR="00D3587B" w:rsidDel="001A3357">
            <w:rPr>
              <w:rFonts w:ascii="inherit" w:eastAsia="ＭＳ Ｐゴシック" w:hAnsi="inherit" w:cs="ＭＳ Ｐゴシック" w:hint="eastAsia"/>
              <w:color w:val="676767"/>
              <w:kern w:val="0"/>
              <w:sz w:val="27"/>
              <w:szCs w:val="27"/>
            </w:rPr>
            <w:delText xml:space="preserve"> </w:delText>
          </w:r>
        </w:del>
      </w:ins>
      <w:del w:id="462" w:author="imada" w:date="2017-07-06T11:40:00Z">
        <w:r w:rsidR="0037519D" w:rsidRPr="0037519D" w:rsidDel="001A3357">
          <w:rPr>
            <w:rFonts w:ascii="inherit" w:eastAsia="ＭＳ Ｐゴシック" w:hAnsi="inherit" w:cs="ＭＳ Ｐゴシック"/>
            <w:color w:val="676767"/>
            <w:kern w:val="0"/>
            <w:sz w:val="27"/>
            <w:szCs w:val="27"/>
          </w:rPr>
          <w:delText>グループは、プログラムが</w:delText>
        </w:r>
        <w:r w:rsidR="0037519D" w:rsidRPr="0037519D" w:rsidDel="001A3357">
          <w:rPr>
            <w:rFonts w:ascii="inherit" w:eastAsia="ＭＳ Ｐゴシック" w:hAnsi="inherit" w:cs="ＭＳ Ｐゴシック"/>
            <w:color w:val="676767"/>
            <w:kern w:val="0"/>
            <w:sz w:val="27"/>
            <w:szCs w:val="27"/>
          </w:rPr>
          <w:delText xml:space="preserve"> OpenChain </w:delText>
        </w:r>
        <w:r w:rsidR="0037519D" w:rsidRPr="0037519D" w:rsidDel="001A3357">
          <w:rPr>
            <w:rFonts w:ascii="inherit" w:eastAsia="ＭＳ Ｐゴシック" w:hAnsi="inherit" w:cs="ＭＳ Ｐゴシック"/>
            <w:color w:val="676767"/>
            <w:kern w:val="0"/>
            <w:sz w:val="27"/>
            <w:szCs w:val="27"/>
          </w:rPr>
          <w:delText>適合であることを組織が自己認証する際に指針となる質問表</w:delText>
        </w:r>
        <w:commentRangeStart w:id="463"/>
        <w:commentRangeStart w:id="464"/>
        <w:r w:rsidR="0037519D" w:rsidRPr="0037519D" w:rsidDel="001A3357">
          <w:rPr>
            <w:rFonts w:ascii="inherit" w:eastAsia="ＭＳ Ｐゴシック" w:hAnsi="inherit" w:cs="ＭＳ Ｐゴシック"/>
            <w:color w:val="676767"/>
            <w:kern w:val="0"/>
            <w:sz w:val="27"/>
            <w:szCs w:val="27"/>
          </w:rPr>
          <w:delText>を</w:delText>
        </w:r>
        <w:commentRangeEnd w:id="463"/>
        <w:r w:rsidR="00196AB4" w:rsidDel="001A3357">
          <w:rPr>
            <w:rStyle w:val="aa"/>
          </w:rPr>
          <w:commentReference w:id="463"/>
        </w:r>
      </w:del>
      <w:commentRangeEnd w:id="464"/>
      <w:r>
        <w:rPr>
          <w:rStyle w:val="aa"/>
        </w:rPr>
        <w:commentReference w:id="464"/>
      </w:r>
      <w:del w:id="465" w:author="imada" w:date="2017-07-06T11:40:00Z">
        <w:r w:rsidR="0037519D" w:rsidRPr="0037519D" w:rsidDel="001A3357">
          <w:rPr>
            <w:rFonts w:ascii="inherit" w:eastAsia="ＭＳ Ｐゴシック" w:hAnsi="inherit" w:cs="ＭＳ Ｐゴシック"/>
            <w:color w:val="676767"/>
            <w:kern w:val="0"/>
            <w:sz w:val="27"/>
            <w:szCs w:val="27"/>
          </w:rPr>
          <w:delText>開発しました。</w:delText>
        </w:r>
        <w:r w:rsidR="0037519D" w:rsidRPr="0037519D" w:rsidDel="001A3357">
          <w:rPr>
            <w:rFonts w:ascii="inherit" w:eastAsia="ＭＳ Ｐゴシック" w:hAnsi="inherit" w:cs="ＭＳ Ｐゴシック"/>
            <w:color w:val="676767"/>
            <w:kern w:val="0"/>
            <w:sz w:val="27"/>
            <w:szCs w:val="27"/>
          </w:rPr>
          <w:delText xml:space="preserve">The </w:delText>
        </w:r>
      </w:del>
      <w:r w:rsidR="0037519D" w:rsidRPr="0037519D">
        <w:rPr>
          <w:rFonts w:ascii="inherit" w:eastAsia="ＭＳ Ｐゴシック" w:hAnsi="inherit" w:cs="ＭＳ Ｐゴシック"/>
          <w:color w:val="676767"/>
          <w:kern w:val="0"/>
          <w:sz w:val="27"/>
          <w:szCs w:val="27"/>
        </w:rPr>
        <w:t>Linux Foundation</w:t>
      </w:r>
      <w:del w:id="466"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は</w:t>
      </w:r>
      <w:ins w:id="467" w:author="工内隆" w:date="2017-05-26T11:58:00Z">
        <w:r w:rsidR="003B27DF">
          <w:rPr>
            <w:rFonts w:ascii="inherit" w:eastAsia="ＭＳ Ｐゴシック" w:hAnsi="inherit" w:cs="ＭＳ Ｐゴシック" w:hint="eastAsia"/>
            <w:color w:val="676767"/>
            <w:kern w:val="0"/>
            <w:sz w:val="27"/>
            <w:szCs w:val="27"/>
          </w:rPr>
          <w:t>、</w:t>
        </w:r>
      </w:ins>
      <w:del w:id="468"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OpenChain</w:t>
      </w:r>
      <w:ins w:id="469" w:author="Mieko Sato" w:date="2017-06-13T17:05:00Z">
        <w:r w:rsidR="00D3587B">
          <w:rPr>
            <w:rFonts w:ascii="inherit" w:eastAsia="ＭＳ Ｐゴシック" w:hAnsi="inherit" w:cs="ＭＳ Ｐゴシック" w:hint="eastAsia"/>
            <w:color w:val="676767"/>
            <w:kern w:val="0"/>
            <w:sz w:val="27"/>
            <w:szCs w:val="27"/>
          </w:rPr>
          <w:t xml:space="preserve"> </w:t>
        </w:r>
      </w:ins>
      <w:r w:rsidR="0037519D" w:rsidRPr="0037519D">
        <w:rPr>
          <w:rFonts w:ascii="inherit" w:eastAsia="ＭＳ Ｐゴシック" w:hAnsi="inherit" w:cs="ＭＳ Ｐゴシック"/>
          <w:color w:val="676767"/>
          <w:kern w:val="0"/>
          <w:sz w:val="27"/>
          <w:szCs w:val="27"/>
        </w:rPr>
        <w:t> FOSS </w:t>
      </w:r>
      <w:r w:rsidR="0037519D" w:rsidRPr="0037519D">
        <w:rPr>
          <w:rFonts w:ascii="inherit" w:eastAsia="ＭＳ Ｐゴシック" w:hAnsi="inherit" w:cs="ＭＳ Ｐゴシック"/>
          <w:color w:val="676767"/>
          <w:kern w:val="0"/>
          <w:sz w:val="27"/>
          <w:szCs w:val="27"/>
        </w:rPr>
        <w:t>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プログラムの実施を助ける便利なツールやコンプライアンス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プログラムのリソース</w:t>
      </w:r>
      <w:ins w:id="470" w:author="Mieko Sato" w:date="2017-06-13T17:04:00Z">
        <w:r w:rsidR="00D3587B">
          <w:rPr>
            <w:rFonts w:ascii="inherit" w:eastAsia="ＭＳ Ｐゴシック" w:hAnsi="inherit" w:cs="ＭＳ Ｐゴシック" w:hint="eastAsia"/>
            <w:color w:val="676767"/>
            <w:kern w:val="0"/>
            <w:sz w:val="27"/>
            <w:szCs w:val="27"/>
          </w:rPr>
          <w:t>（</w:t>
        </w:r>
      </w:ins>
      <w:del w:id="471" w:author="Mieko Sato" w:date="2017-06-13T17:04:00Z">
        <w:r w:rsidR="0037519D" w:rsidRPr="0037519D" w:rsidDel="00D3587B">
          <w:rPr>
            <w:rFonts w:ascii="inherit" w:eastAsia="ＭＳ Ｐゴシック" w:hAnsi="inherit" w:cs="ＭＳ Ｐゴシック"/>
            <w:color w:val="676767"/>
            <w:kern w:val="0"/>
            <w:sz w:val="27"/>
            <w:szCs w:val="27"/>
          </w:rPr>
          <w:delText xml:space="preserve"> (</w:delText>
        </w:r>
      </w:del>
      <w:del w:id="472" w:author="Mieko Sato" w:date="2017-06-13T17:10:00Z">
        <w:r w:rsidR="0037519D" w:rsidRPr="0037519D" w:rsidDel="00E67ADC">
          <w:rPr>
            <w:rFonts w:ascii="inherit" w:eastAsia="ＭＳ Ｐゴシック" w:hAnsi="inherit" w:cs="ＭＳ Ｐゴシック"/>
            <w:color w:val="676767"/>
            <w:kern w:val="0"/>
            <w:sz w:val="27"/>
            <w:szCs w:val="27"/>
          </w:rPr>
          <w:delText>たとえば</w:delText>
        </w:r>
      </w:del>
      <w:r w:rsidR="0037519D" w:rsidRPr="0037519D">
        <w:rPr>
          <w:rFonts w:ascii="inherit" w:eastAsia="ＭＳ Ｐゴシック" w:hAnsi="inherit" w:cs="ＭＳ Ｐゴシック"/>
          <w:color w:val="676767"/>
          <w:kern w:val="0"/>
          <w:sz w:val="27"/>
          <w:szCs w:val="27"/>
        </w:rPr>
        <w:t> </w:t>
      </w:r>
      <w:hyperlink r:id="rId12" w:tooltip="https://spdx.org/" w:history="1">
        <w:r w:rsidR="0037519D" w:rsidRPr="0037519D">
          <w:rPr>
            <w:rFonts w:ascii="inherit" w:eastAsia="ＭＳ Ｐゴシック" w:hAnsi="inherit" w:cs="ＭＳ Ｐゴシック"/>
            <w:color w:val="00AEBC"/>
            <w:kern w:val="0"/>
            <w:sz w:val="27"/>
            <w:szCs w:val="27"/>
            <w:bdr w:val="none" w:sz="0" w:space="0" w:color="auto" w:frame="1"/>
          </w:rPr>
          <w:t>SPDX</w:t>
        </w:r>
      </w:hyperlink>
      <w:del w:id="473" w:author="Mieko Sato" w:date="2017-06-13T17:05:00Z">
        <w:r w:rsidR="0037519D" w:rsidRPr="0037519D" w:rsidDel="00D3587B">
          <w:rPr>
            <w:rFonts w:ascii="inherit" w:eastAsia="ＭＳ Ｐゴシック" w:hAnsi="inherit" w:cs="ＭＳ Ｐゴシック"/>
            <w:color w:val="676767"/>
            <w:kern w:val="0"/>
            <w:sz w:val="27"/>
            <w:szCs w:val="27"/>
          </w:rPr>
          <w:delText>,</w:delText>
        </w:r>
      </w:del>
      <w:ins w:id="474" w:author="Mieko Sato" w:date="2017-06-13T17:10:00Z">
        <w:r w:rsidR="00E67ADC">
          <w:rPr>
            <w:rFonts w:ascii="inherit" w:eastAsia="ＭＳ Ｐゴシック" w:hAnsi="inherit" w:cs="ＭＳ Ｐゴシック" w:hint="eastAsia"/>
            <w:color w:val="676767"/>
            <w:kern w:val="0"/>
            <w:sz w:val="27"/>
            <w:szCs w:val="27"/>
          </w:rPr>
          <w:t>や</w:t>
        </w:r>
      </w:ins>
      <w:del w:id="475" w:author="Mieko Sato" w:date="2017-06-13T17:05:00Z">
        <w:r w:rsidR="0037519D" w:rsidRPr="0037519D" w:rsidDel="00D3587B">
          <w:rPr>
            <w:rFonts w:ascii="inherit" w:eastAsia="ＭＳ Ｐゴシック" w:hAnsi="inherit" w:cs="ＭＳ Ｐゴシック"/>
            <w:color w:val="676767"/>
            <w:kern w:val="0"/>
            <w:sz w:val="27"/>
            <w:szCs w:val="27"/>
          </w:rPr>
          <w:delText> </w:delText>
        </w:r>
      </w:del>
      <w:hyperlink r:id="rId13" w:tooltip="https://www.fossology.org/" w:history="1">
        <w:r w:rsidR="0037519D" w:rsidRPr="0037519D">
          <w:rPr>
            <w:rFonts w:ascii="inherit" w:eastAsia="ＭＳ Ｐゴシック" w:hAnsi="inherit" w:cs="ＭＳ Ｐゴシック"/>
            <w:color w:val="00AEBC"/>
            <w:kern w:val="0"/>
            <w:sz w:val="27"/>
            <w:szCs w:val="27"/>
            <w:bdr w:val="none" w:sz="0" w:space="0" w:color="auto" w:frame="1"/>
          </w:rPr>
          <w:t>FOSSology</w:t>
        </w:r>
      </w:hyperlink>
      <w:del w:id="476" w:author="Mieko Sato" w:date="2017-06-13T17:10:00Z">
        <w:r w:rsidR="0037519D" w:rsidRPr="0037519D" w:rsidDel="00E67ADC">
          <w:rPr>
            <w:rFonts w:ascii="inherit" w:eastAsia="ＭＳ Ｐゴシック" w:hAnsi="inherit" w:cs="ＭＳ Ｐゴシック"/>
            <w:color w:val="676767"/>
            <w:kern w:val="0"/>
            <w:sz w:val="27"/>
            <w:szCs w:val="27"/>
          </w:rPr>
          <w:delText>,</w:delText>
        </w:r>
      </w:del>
      <w:ins w:id="477" w:author="Mieko Sato" w:date="2017-06-13T17:10:00Z">
        <w:r w:rsidR="00E67ADC">
          <w:rPr>
            <w:rFonts w:ascii="inherit" w:eastAsia="ＭＳ Ｐゴシック" w:hAnsi="inherit" w:cs="ＭＳ Ｐゴシック" w:hint="eastAsia"/>
            <w:color w:val="676767"/>
            <w:kern w:val="0"/>
            <w:sz w:val="27"/>
            <w:szCs w:val="27"/>
          </w:rPr>
          <w:t>など</w:t>
        </w:r>
      </w:ins>
      <w:del w:id="478" w:author="Mieko Sato" w:date="2017-06-13T17:09:00Z">
        <w:r w:rsidR="0037519D" w:rsidRPr="0037519D" w:rsidDel="00E67ADC">
          <w:rPr>
            <w:rFonts w:ascii="inherit" w:eastAsia="ＭＳ Ｐゴシック" w:hAnsi="inherit" w:cs="ＭＳ Ｐゴシック"/>
            <w:color w:val="676767"/>
            <w:kern w:val="0"/>
            <w:sz w:val="27"/>
            <w:szCs w:val="27"/>
          </w:rPr>
          <w:delText xml:space="preserve"> </w:delText>
        </w:r>
      </w:del>
      <w:del w:id="479" w:author="Mieko Sato" w:date="2017-06-13T17:10:00Z">
        <w:r w:rsidR="0037519D" w:rsidRPr="0037519D" w:rsidDel="00E67ADC">
          <w:rPr>
            <w:rFonts w:ascii="inherit" w:eastAsia="ＭＳ Ｐゴシック" w:hAnsi="inherit" w:cs="ＭＳ Ｐゴシック"/>
            <w:color w:val="676767"/>
            <w:kern w:val="0"/>
            <w:sz w:val="27"/>
            <w:szCs w:val="27"/>
          </w:rPr>
          <w:delText xml:space="preserve">…) </w:delText>
        </w:r>
      </w:del>
      <w:ins w:id="480" w:author="Mieko Sato" w:date="2017-06-13T17:10:00Z">
        <w:r w:rsidR="00E67ADC">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を提供するさまざまなオープンソース</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プロジェクトや取り組みに資金</w:t>
      </w:r>
      <w:ins w:id="481" w:author="imada" w:date="2017-07-06T17:10:00Z">
        <w:r w:rsidR="00C51BF4">
          <w:rPr>
            <w:rFonts w:ascii="inherit" w:eastAsia="ＭＳ Ｐゴシック" w:hAnsi="inherit" w:cs="ＭＳ Ｐゴシック" w:hint="eastAsia"/>
            <w:color w:val="676767"/>
            <w:kern w:val="0"/>
            <w:sz w:val="27"/>
            <w:szCs w:val="27"/>
          </w:rPr>
          <w:t>を</w:t>
        </w:r>
      </w:ins>
      <w:r w:rsidR="0037519D" w:rsidRPr="0037519D">
        <w:rPr>
          <w:rFonts w:ascii="inherit" w:eastAsia="ＭＳ Ｐゴシック" w:hAnsi="inherit" w:cs="ＭＳ Ｐゴシック"/>
          <w:color w:val="676767"/>
          <w:kern w:val="0"/>
          <w:sz w:val="27"/>
          <w:szCs w:val="27"/>
        </w:rPr>
        <w:t>提供しています。これらのリソースについては、</w:t>
      </w:r>
      <w:hyperlink r:id="rId14" w:tooltip="https://www.linuxfoundation.org/offerings/open-source-compliance" w:history="1">
        <w:r w:rsidR="0037519D"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del w:id="482" w:author="Mieko Sato" w:date="2017-06-13T17:09:00Z">
        <w:r w:rsidR="0037519D" w:rsidRPr="0037519D" w:rsidDel="00E67ADC">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をご覧ください。</w:t>
      </w:r>
    </w:p>
    <w:p w14:paraId="6822D15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del w:id="483" w:author="Mieko Sato" w:date="2017-06-13T17:10: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3268BA6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484" w:author="Mieko Sato" w:date="2017-06-13T17:11:00Z">
        <w:r w:rsidR="00E67ADC">
          <w:rPr>
            <w:rFonts w:ascii="inherit" w:eastAsia="ＭＳ Ｐゴシック" w:hAnsi="inherit" w:cs="ＭＳ Ｐゴシック" w:hint="eastAsia"/>
            <w:color w:val="676767"/>
            <w:kern w:val="0"/>
            <w:sz w:val="27"/>
            <w:szCs w:val="27"/>
          </w:rPr>
          <w:t>。</w:t>
        </w:r>
      </w:ins>
      <w:ins w:id="485" w:author="工内隆" w:date="2017-05-26T11:58:00Z">
        <w:del w:id="486" w:author="Mieko Sato" w:date="2017-06-13T17:11:00Z">
          <w:r w:rsidR="003B27DF" w:rsidDel="00E67ADC">
            <w:rPr>
              <w:rFonts w:ascii="inherit" w:eastAsia="ＭＳ Ｐゴシック" w:hAnsi="inherit" w:cs="ＭＳ Ｐゴシック" w:hint="eastAsia"/>
              <w:color w:val="676767"/>
              <w:kern w:val="0"/>
              <w:sz w:val="27"/>
              <w:szCs w:val="27"/>
            </w:rPr>
            <w:delText>；</w:delText>
          </w:r>
        </w:del>
      </w:ins>
      <w:del w:id="487" w:author="工内隆" w:date="2017-05-26T11:58:00Z">
        <w:r w:rsidRPr="0037519D" w:rsidDel="003B27DF">
          <w:rPr>
            <w:rFonts w:ascii="inherit" w:eastAsia="ＭＳ Ｐゴシック" w:hAnsi="inherit" w:cs="ＭＳ Ｐゴシック"/>
            <w:color w:val="676767"/>
            <w:kern w:val="0"/>
            <w:sz w:val="27"/>
            <w:szCs w:val="27"/>
          </w:rPr>
          <w:delText>。</w:delText>
        </w:r>
      </w:del>
      <w:hyperlink r:id="rId15"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OpenChain</w:t>
      </w:r>
      <w:del w:id="488" w:author="Mieko Sato" w:date="2017-06-13T17:11:00Z">
        <w:r w:rsidRPr="0037519D" w:rsidDel="00E67ADC">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適合について</w:t>
      </w:r>
    </w:p>
    <w:p w14:paraId="56BDD69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del w:id="489" w:author="Mieko Sato" w:date="2017-06-13T17:11: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7169F23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OpenChain</w:t>
      </w:r>
      <w:del w:id="490"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自己認証は、</w:t>
      </w:r>
      <w:del w:id="491"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492"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del w:id="493" w:author="Mieko Sato" w:date="2017-06-13T17:11:00Z">
          <w:r w:rsidRPr="00617567" w:rsidDel="00E67ADC">
            <w:rPr>
              <w:rStyle w:val="a3"/>
              <w:rFonts w:ascii="inherit" w:eastAsia="ＭＳ Ｐゴシック" w:hAnsi="inherit" w:cs="ＭＳ Ｐゴシック"/>
              <w:kern w:val="0"/>
              <w:sz w:val="27"/>
              <w:szCs w:val="27"/>
            </w:rPr>
            <w:delText xml:space="preserve"> </w:delText>
          </w:r>
        </w:del>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ins w:id="494" w:author="imada" w:date="2017-07-04T16:09:00Z">
        <w:r w:rsidR="006C080A">
          <w:rPr>
            <w:rFonts w:ascii="inherit" w:eastAsia="ＭＳ Ｐゴシック" w:hAnsi="inherit" w:cs="ＭＳ Ｐゴシック" w:hint="eastAsia"/>
            <w:color w:val="676767"/>
            <w:kern w:val="0"/>
            <w:sz w:val="27"/>
            <w:szCs w:val="27"/>
          </w:rPr>
          <w:t>の</w:t>
        </w:r>
      </w:ins>
      <w:del w:id="495" w:author="imada" w:date="2017-07-04T16:09:00Z">
        <w:r w:rsidRPr="0037519D" w:rsidDel="006C080A">
          <w:rPr>
            <w:rFonts w:ascii="inherit" w:eastAsia="ＭＳ Ｐゴシック" w:hAnsi="inherit" w:cs="ＭＳ Ｐゴシック"/>
            <w:color w:val="676767"/>
            <w:kern w:val="0"/>
            <w:sz w:val="27"/>
            <w:szCs w:val="27"/>
          </w:rPr>
          <w:delText> </w:delText>
        </w:r>
      </w:del>
      <w:ins w:id="496" w:author="Mieko Sato" w:date="2017-06-13T17:12:00Z">
        <w:r w:rsidR="00E67ADC">
          <w:rPr>
            <w:rFonts w:ascii="inherit" w:eastAsia="ＭＳ Ｐゴシック" w:hAnsi="inherit" w:cs="ＭＳ Ｐゴシック" w:hint="eastAsia"/>
            <w:color w:val="676767"/>
            <w:kern w:val="0"/>
            <w:sz w:val="27"/>
            <w:szCs w:val="27"/>
          </w:rPr>
          <w:t>個々</w:t>
        </w:r>
      </w:ins>
      <w:ins w:id="497" w:author="工内隆" w:date="2017-05-26T13:18:00Z">
        <w:del w:id="498" w:author="Mieko Sato" w:date="2017-06-13T17:12:00Z">
          <w:r w:rsidR="00617567" w:rsidDel="00E67ADC">
            <w:rPr>
              <w:rFonts w:ascii="inherit" w:eastAsia="ＭＳ Ｐゴシック" w:hAnsi="inherit" w:cs="ＭＳ Ｐゴシック" w:hint="eastAsia"/>
              <w:color w:val="676767"/>
              <w:kern w:val="0"/>
              <w:sz w:val="27"/>
              <w:szCs w:val="27"/>
            </w:rPr>
            <w:delText>の</w:delText>
          </w:r>
        </w:del>
      </w:ins>
      <w:ins w:id="499" w:author="工内隆" w:date="2017-05-26T13:17:00Z">
        <w:del w:id="500" w:author="Mieko Sato" w:date="2017-06-13T17:12:00Z">
          <w:r w:rsidR="00617567" w:rsidRPr="0037519D" w:rsidDel="00E67ADC">
            <w:rPr>
              <w:rFonts w:ascii="inherit" w:eastAsia="ＭＳ Ｐゴシック" w:hAnsi="inherit" w:cs="ＭＳ Ｐゴシック"/>
              <w:color w:val="676767"/>
              <w:kern w:val="0"/>
              <w:sz w:val="27"/>
              <w:szCs w:val="27"/>
            </w:rPr>
            <w:delText>個別</w:delText>
          </w:r>
        </w:del>
        <w:r w:rsidR="00617567" w:rsidRPr="0037519D">
          <w:rPr>
            <w:rFonts w:ascii="inherit" w:eastAsia="ＭＳ Ｐゴシック" w:hAnsi="inherit" w:cs="ＭＳ Ｐゴシック"/>
            <w:color w:val="676767"/>
            <w:kern w:val="0"/>
            <w:sz w:val="27"/>
            <w:szCs w:val="27"/>
          </w:rPr>
          <w:t>のバージョン</w:t>
        </w:r>
      </w:ins>
      <w:ins w:id="501" w:author="工内隆" w:date="2017-05-26T13:18:00Z">
        <w:r w:rsidR="00617567">
          <w:rPr>
            <w:rFonts w:ascii="inherit" w:eastAsia="ＭＳ Ｐゴシック" w:hAnsi="inherit" w:cs="ＭＳ Ｐゴシック" w:hint="eastAsia"/>
            <w:color w:val="676767"/>
            <w:kern w:val="0"/>
            <w:sz w:val="27"/>
            <w:szCs w:val="27"/>
          </w:rPr>
          <w:t>に対応して</w:t>
        </w:r>
      </w:ins>
      <w:del w:id="502"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ins w:id="503"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del w:id="504" w:author="Mieko Sato" w:date="2017-06-13T17:11:00Z">
          <w:r w:rsidR="00617567" w:rsidRPr="0037519D" w:rsidDel="00E67ADC">
            <w:rPr>
              <w:rFonts w:ascii="inherit" w:eastAsia="ＭＳ Ｐゴシック" w:hAnsi="inherit" w:cs="ＭＳ Ｐゴシック"/>
              <w:color w:val="00AEBC"/>
              <w:kern w:val="0"/>
              <w:sz w:val="27"/>
              <w:szCs w:val="27"/>
              <w:bdr w:val="none" w:sz="0" w:space="0" w:color="auto" w:frame="1"/>
            </w:rPr>
            <w:delText xml:space="preserve"> </w:delText>
          </w:r>
        </w:del>
        <w:r w:rsidR="00617567" w:rsidRPr="0037519D">
          <w:rPr>
            <w:rFonts w:ascii="inherit" w:eastAsia="ＭＳ Ｐゴシック" w:hAnsi="inherit" w:cs="ＭＳ Ｐゴシック"/>
            <w:color w:val="00AEBC"/>
            <w:kern w:val="0"/>
            <w:sz w:val="27"/>
            <w:szCs w:val="27"/>
            <w:bdr w:val="none" w:sz="0" w:space="0" w:color="auto" w:frame="1"/>
          </w:rPr>
          <w:t>適合</w:t>
        </w:r>
      </w:ins>
      <w:del w:id="505"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の状態を評価できるように設計されています。</w:t>
      </w:r>
      <w:ins w:id="506" w:author="Mieko Sato" w:date="2017-06-13T17:13:00Z">
        <w:r w:rsidR="00E67ADC">
          <w:rPr>
            <w:rFonts w:ascii="inherit" w:eastAsia="ＭＳ Ｐゴシック" w:hAnsi="inherit" w:cs="ＭＳ Ｐゴシック" w:hint="eastAsia"/>
            <w:color w:val="676767"/>
            <w:kern w:val="0"/>
            <w:sz w:val="27"/>
            <w:szCs w:val="27"/>
          </w:rPr>
          <w:t>あらゆる</w:t>
        </w:r>
      </w:ins>
      <w:del w:id="507" w:author="Mieko Sato" w:date="2017-06-13T17:13:00Z">
        <w:r w:rsidRPr="0037519D" w:rsidDel="00E67ADC">
          <w:rPr>
            <w:rFonts w:ascii="inherit" w:eastAsia="ＭＳ Ｐゴシック" w:hAnsi="inherit" w:cs="ＭＳ Ｐゴシック"/>
            <w:color w:val="676767"/>
            <w:kern w:val="0"/>
            <w:sz w:val="27"/>
            <w:szCs w:val="27"/>
          </w:rPr>
          <w:delText>いかなる</w:delText>
        </w:r>
      </w:del>
      <w:ins w:id="508" w:author="Mieko Sato" w:date="2017-06-13T17:13:00Z">
        <w:r w:rsidR="00E67ADC">
          <w:rPr>
            <w:rFonts w:ascii="inherit" w:eastAsia="ＭＳ Ｐゴシック" w:hAnsi="inherit" w:cs="ＭＳ Ｐゴシック" w:hint="eastAsia"/>
            <w:color w:val="676767"/>
            <w:kern w:val="0"/>
            <w:sz w:val="27"/>
            <w:szCs w:val="27"/>
          </w:rPr>
          <w:t>規模</w:t>
        </w:r>
      </w:ins>
      <w:del w:id="509" w:author="Mieko Sato" w:date="2017-06-13T17:13:00Z">
        <w:r w:rsidRPr="0037519D" w:rsidDel="00E67ADC">
          <w:rPr>
            <w:rFonts w:ascii="inherit" w:eastAsia="ＭＳ Ｐゴシック" w:hAnsi="inherit" w:cs="ＭＳ Ｐゴシック"/>
            <w:color w:val="676767"/>
            <w:kern w:val="0"/>
            <w:sz w:val="27"/>
            <w:szCs w:val="27"/>
          </w:rPr>
          <w:delText>大きさ</w:delText>
        </w:r>
      </w:del>
      <w:r w:rsidRPr="0037519D">
        <w:rPr>
          <w:rFonts w:ascii="inherit" w:eastAsia="ＭＳ Ｐゴシック" w:hAnsi="inherit" w:cs="ＭＳ Ｐゴシック"/>
          <w:color w:val="676767"/>
          <w:kern w:val="0"/>
          <w:sz w:val="27"/>
          <w:szCs w:val="27"/>
        </w:rPr>
        <w:t>の組織</w:t>
      </w:r>
      <w:ins w:id="510" w:author="Mieko Sato" w:date="2017-06-13T17:13:00Z">
        <w:r w:rsidR="00E67ADC">
          <w:rPr>
            <w:rFonts w:ascii="inherit" w:eastAsia="ＭＳ Ｐゴシック" w:hAnsi="inherit" w:cs="ＭＳ Ｐゴシック" w:hint="eastAsia"/>
            <w:color w:val="676767"/>
            <w:kern w:val="0"/>
            <w:sz w:val="27"/>
            <w:szCs w:val="27"/>
          </w:rPr>
          <w:t>が</w:t>
        </w:r>
      </w:ins>
      <w:del w:id="511" w:author="Mieko Sato" w:date="2017-06-13T17:13:00Z">
        <w:r w:rsidRPr="0037519D" w:rsidDel="00E67ADC">
          <w:rPr>
            <w:rFonts w:ascii="inherit" w:eastAsia="ＭＳ Ｐゴシック" w:hAnsi="inherit" w:cs="ＭＳ Ｐゴシック"/>
            <w:color w:val="676767"/>
            <w:kern w:val="0"/>
            <w:sz w:val="27"/>
            <w:szCs w:val="27"/>
          </w:rPr>
          <w:delText>も</w:delText>
        </w:r>
      </w:del>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OpenChain</w:t>
      </w:r>
      <w:del w:id="512" w:author="Mieko Sato" w:date="2017-06-13T17:13: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プロジェクトのオンライン自己認証ウェブ</w:t>
      </w:r>
      <w:ins w:id="513" w:author="Mieko Sato" w:date="2017-06-13T17:13:00Z">
        <w:r w:rsidR="00E67AD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アプリによって</w:t>
      </w:r>
      <w:del w:id="514" w:author="Mieko Sato" w:date="2017-06-13T17:14:00Z">
        <w:r w:rsidRPr="0037519D" w:rsidDel="00E67AD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自己認証を行えます。オンライン自己認証を完了</w:t>
      </w:r>
      <w:ins w:id="515" w:author="Mieko Sato" w:date="2017-06-13T17:21:00Z">
        <w:r w:rsidR="004E578A">
          <w:rPr>
            <w:rFonts w:ascii="inherit" w:eastAsia="ＭＳ Ｐゴシック" w:hAnsi="inherit" w:cs="ＭＳ Ｐゴシック" w:hint="eastAsia"/>
            <w:color w:val="676767"/>
            <w:kern w:val="0"/>
            <w:sz w:val="27"/>
            <w:szCs w:val="27"/>
          </w:rPr>
          <w:t>することで、</w:t>
        </w:r>
      </w:ins>
      <w:del w:id="516" w:author="Mieko Sato" w:date="2017-06-13T17:21:00Z">
        <w:r w:rsidRPr="0037519D" w:rsidDel="004E578A">
          <w:rPr>
            <w:rFonts w:ascii="inherit" w:eastAsia="ＭＳ Ｐゴシック" w:hAnsi="inherit" w:cs="ＭＳ Ｐゴシック"/>
            <w:color w:val="676767"/>
            <w:kern w:val="0"/>
            <w:sz w:val="27"/>
            <w:szCs w:val="27"/>
          </w:rPr>
          <w:delText>した</w:delText>
        </w:r>
      </w:del>
      <w:ins w:id="517" w:author="工内隆" w:date="2017-05-26T13:20:00Z">
        <w:r w:rsidR="00617567">
          <w:rPr>
            <w:rFonts w:ascii="inherit" w:eastAsia="ＭＳ Ｐゴシック" w:hAnsi="inherit" w:cs="ＭＳ Ｐゴシック" w:hint="eastAsia"/>
            <w:color w:val="676767"/>
            <w:kern w:val="0"/>
            <w:sz w:val="27"/>
            <w:szCs w:val="27"/>
          </w:rPr>
          <w:t>企業</w:t>
        </w:r>
      </w:ins>
      <w:del w:id="518"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ins w:id="519" w:author="Mieko Sato" w:date="2017-06-13T17:14:00Z">
        <w:r w:rsidR="00E67ADC">
          <w:rPr>
            <w:rFonts w:ascii="inherit" w:eastAsia="ＭＳ Ｐゴシック" w:hAnsi="inherit" w:cs="ＭＳ Ｐゴシック" w:hint="eastAsia"/>
            <w:color w:val="676767"/>
            <w:kern w:val="0"/>
            <w:sz w:val="27"/>
            <w:szCs w:val="27"/>
          </w:rPr>
          <w:t>自らが</w:t>
        </w:r>
      </w:ins>
      <w:del w:id="520" w:author="Mieko Sato" w:date="2017-06-13T17:14:00Z">
        <w:r w:rsidRPr="0037519D" w:rsidDel="00E67ADC">
          <w:rPr>
            <w:rFonts w:ascii="inherit" w:eastAsia="ＭＳ Ｐゴシック" w:hAnsi="inherit" w:cs="ＭＳ Ｐゴシック"/>
            <w:color w:val="676767"/>
            <w:kern w:val="0"/>
            <w:sz w:val="27"/>
            <w:szCs w:val="27"/>
          </w:rPr>
          <w:delText xml:space="preserve"> </w:delText>
        </w:r>
      </w:del>
      <w:ins w:id="521" w:author="工内隆" w:date="2017-05-26T13:23:00Z">
        <w:del w:id="522" w:author="Mieko Sato" w:date="2017-06-13T17:14:00Z">
          <w:r w:rsidR="00617567" w:rsidDel="00E67ADC">
            <w:rPr>
              <w:rFonts w:ascii="inherit" w:eastAsia="ＭＳ Ｐゴシック" w:hAnsi="inherit" w:cs="ＭＳ Ｐゴシック" w:hint="eastAsia"/>
              <w:color w:val="676767"/>
              <w:kern w:val="0"/>
              <w:sz w:val="27"/>
              <w:szCs w:val="27"/>
            </w:rPr>
            <w:delText>間違いなく</w:delText>
          </w:r>
        </w:del>
      </w:ins>
      <w:r w:rsidRPr="0037519D">
        <w:rPr>
          <w:rFonts w:ascii="inherit" w:eastAsia="ＭＳ Ｐゴシック" w:hAnsi="inherit" w:cs="ＭＳ Ｐゴシック"/>
          <w:color w:val="676767"/>
          <w:kern w:val="0"/>
          <w:sz w:val="27"/>
          <w:szCs w:val="27"/>
        </w:rPr>
        <w:t>OpenChain</w:t>
      </w:r>
      <w:del w:id="523" w:author="Mieko Sato" w:date="2017-06-13T17:15: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仕様の要件を満</w:t>
      </w:r>
      <w:ins w:id="524" w:author="Mieko Sato" w:date="2017-06-13T17:15:00Z">
        <w:r w:rsidR="00E67ADC">
          <w:rPr>
            <w:rFonts w:ascii="inherit" w:eastAsia="ＭＳ Ｐゴシック" w:hAnsi="inherit" w:cs="ＭＳ Ｐゴシック" w:hint="eastAsia"/>
            <w:color w:val="676767"/>
            <w:kern w:val="0"/>
            <w:sz w:val="27"/>
            <w:szCs w:val="27"/>
          </w:rPr>
          <w:t>たしていることを</w:t>
        </w:r>
      </w:ins>
      <w:del w:id="525" w:author="Mieko Sato" w:date="2017-06-13T17:19:00Z">
        <w:r w:rsidRPr="0037519D" w:rsidDel="004E578A">
          <w:rPr>
            <w:rFonts w:ascii="inherit" w:eastAsia="ＭＳ Ｐゴシック" w:hAnsi="inherit" w:cs="ＭＳ Ｐゴシック"/>
            <w:color w:val="676767"/>
            <w:kern w:val="0"/>
            <w:sz w:val="27"/>
            <w:szCs w:val="27"/>
          </w:rPr>
          <w:delText>足していると</w:delText>
        </w:r>
      </w:del>
      <w:r w:rsidRPr="0037519D">
        <w:rPr>
          <w:rFonts w:ascii="inherit" w:eastAsia="ＭＳ Ｐゴシック" w:hAnsi="inherit" w:cs="ＭＳ Ｐゴシック"/>
          <w:color w:val="676767"/>
          <w:kern w:val="0"/>
          <w:sz w:val="27"/>
          <w:szCs w:val="27"/>
        </w:rPr>
        <w:t>確認できます。</w:t>
      </w:r>
    </w:p>
    <w:p w14:paraId="4460A6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del w:id="526" w:author="Mieko Sato" w:date="2017-06-13T17:22:00Z">
        <w:r w:rsidRPr="0037519D" w:rsidDel="004E578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6"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7C47A610" w14:textId="196E202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del w:id="527" w:author="Mieko Sato" w:date="2017-06-13T17:25:00Z">
        <w:r w:rsidRPr="0037519D" w:rsidDel="00A15F51">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自己認証</w:t>
      </w:r>
      <w:ins w:id="528" w:author="Mieko Sato" w:date="2017-06-13T17:25:00Z">
        <w:r w:rsidR="00A15F51">
          <w:rPr>
            <w:rFonts w:ascii="Open Sans" w:eastAsia="ＭＳ Ｐゴシック" w:hAnsi="Open Sans" w:cs="ＭＳ Ｐゴシック" w:hint="eastAsia"/>
            <w:b/>
            <w:bCs/>
            <w:color w:val="444444"/>
            <w:kern w:val="0"/>
            <w:sz w:val="27"/>
            <w:szCs w:val="27"/>
          </w:rPr>
          <w:t>の開始方法</w:t>
        </w:r>
      </w:ins>
      <w:r w:rsidRPr="0037519D">
        <w:rPr>
          <w:rFonts w:ascii="Open Sans" w:eastAsia="ＭＳ Ｐゴシック" w:hAnsi="Open Sans" w:cs="ＭＳ Ｐゴシック"/>
          <w:b/>
          <w:bCs/>
          <w:color w:val="444444"/>
          <w:kern w:val="0"/>
          <w:sz w:val="27"/>
          <w:szCs w:val="27"/>
        </w:rPr>
        <w:t>に</w:t>
      </w:r>
      <w:ins w:id="529" w:author="Mieko Sato" w:date="2017-06-13T18:47:00Z">
        <w:r w:rsidR="009F6D85">
          <w:rPr>
            <w:rFonts w:ascii="Open Sans" w:eastAsia="ＭＳ Ｐゴシック" w:hAnsi="Open Sans" w:cs="ＭＳ Ｐゴシック" w:hint="eastAsia"/>
            <w:b/>
            <w:bCs/>
            <w:color w:val="444444"/>
            <w:kern w:val="0"/>
            <w:sz w:val="27"/>
            <w:szCs w:val="27"/>
          </w:rPr>
          <w:t>関する詳細情報はどこに</w:t>
        </w:r>
      </w:ins>
      <w:del w:id="530" w:author="Mieko Sato" w:date="2017-06-13T18:48:00Z">
        <w:r w:rsidRPr="0037519D" w:rsidDel="009F6D85">
          <w:rPr>
            <w:rFonts w:ascii="Open Sans" w:eastAsia="ＭＳ Ｐゴシック" w:hAnsi="Open Sans" w:cs="ＭＳ Ｐゴシック"/>
            <w:b/>
            <w:bCs/>
            <w:color w:val="444444"/>
            <w:kern w:val="0"/>
            <w:sz w:val="27"/>
            <w:szCs w:val="27"/>
          </w:rPr>
          <w:delText>着手するにあたって、さらなる情報は</w:delText>
        </w:r>
      </w:del>
      <w:r w:rsidRPr="0037519D">
        <w:rPr>
          <w:rFonts w:ascii="Open Sans" w:eastAsia="ＭＳ Ｐゴシック" w:hAnsi="Open Sans" w:cs="ＭＳ Ｐゴシック"/>
          <w:b/>
          <w:bCs/>
          <w:color w:val="444444"/>
          <w:kern w:val="0"/>
          <w:sz w:val="27"/>
          <w:szCs w:val="27"/>
        </w:rPr>
        <w:t>ありますか？</w:t>
      </w:r>
    </w:p>
    <w:p w14:paraId="63BAB609" w14:textId="3F4A676C"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31" w:author="Mieko Sato" w:date="2017-06-13T18:50:00Z">
        <w:r w:rsidDel="009F6D85">
          <w:fldChar w:fldCharType="begin"/>
        </w:r>
        <w:r w:rsidDel="009F6D85">
          <w:delInstrText xml:space="preserve"> HYPERLINK "https://www.openchainproject.org/conformance" \o "https://www.openchainproject.org/conformance" </w:delInstrText>
        </w:r>
        <w:r w:rsidDel="009F6D85">
          <w:fldChar w:fldCharType="separate"/>
        </w:r>
        <w:r w:rsidR="0037519D" w:rsidRPr="0037519D" w:rsidDel="009F6D85">
          <w:rPr>
            <w:rFonts w:ascii="inherit" w:eastAsia="ＭＳ Ｐゴシック" w:hAnsi="inherit" w:cs="ＭＳ Ｐゴシック"/>
            <w:color w:val="00AEBC"/>
            <w:kern w:val="0"/>
            <w:sz w:val="27"/>
            <w:szCs w:val="27"/>
            <w:bdr w:val="none" w:sz="0" w:space="0" w:color="auto" w:frame="1"/>
          </w:rPr>
          <w:delText xml:space="preserve">OpenChain Conformance </w:delText>
        </w:r>
        <w:r w:rsidR="0037519D" w:rsidRPr="0037519D" w:rsidDel="009F6D85">
          <w:rPr>
            <w:rFonts w:ascii="inherit" w:eastAsia="ＭＳ Ｐゴシック" w:hAnsi="inherit" w:cs="ＭＳ Ｐゴシック"/>
            <w:color w:val="00AEBC"/>
            <w:kern w:val="0"/>
            <w:sz w:val="27"/>
            <w:szCs w:val="27"/>
            <w:bdr w:val="none" w:sz="0" w:space="0" w:color="auto" w:frame="1"/>
          </w:rPr>
          <w:delText>ページ</w:delText>
        </w:r>
        <w:r w:rsidDel="009F6D85">
          <w:rPr>
            <w:rFonts w:ascii="inherit" w:eastAsia="ＭＳ Ｐゴシック" w:hAnsi="inherit" w:cs="ＭＳ Ｐゴシック"/>
            <w:color w:val="00AEBC"/>
            <w:kern w:val="0"/>
            <w:sz w:val="27"/>
            <w:szCs w:val="27"/>
            <w:bdr w:val="none" w:sz="0" w:space="0" w:color="auto" w:frame="1"/>
          </w:rPr>
          <w:fldChar w:fldCharType="end"/>
        </w:r>
      </w:del>
      <w:commentRangeStart w:id="532"/>
      <w:ins w:id="533" w:author="Mieko Sato" w:date="2017-06-13T18:49:00Z">
        <w:r w:rsidR="009F6D85">
          <w:rPr>
            <w:rFonts w:ascii="inherit" w:eastAsia="ＭＳ Ｐゴシック" w:hAnsi="inherit" w:cs="ＭＳ Ｐゴシック" w:hint="eastAsia"/>
            <w:color w:val="00AEBC"/>
            <w:kern w:val="0"/>
            <w:sz w:val="27"/>
            <w:szCs w:val="27"/>
            <w:bdr w:val="none" w:sz="0" w:space="0" w:color="auto" w:frame="1"/>
          </w:rPr>
          <w:fldChar w:fldCharType="begin"/>
        </w:r>
        <w:r w:rsidR="009F6D85">
          <w:rPr>
            <w:rFonts w:ascii="inherit" w:eastAsia="ＭＳ Ｐゴシック" w:hAnsi="inherit" w:cs="ＭＳ Ｐゴシック" w:hint="eastAsia"/>
            <w:color w:val="00AEBC"/>
            <w:kern w:val="0"/>
            <w:sz w:val="27"/>
            <w:szCs w:val="27"/>
            <w:bdr w:val="none" w:sz="0" w:space="0" w:color="auto" w:frame="1"/>
          </w:rPr>
          <w:instrText xml:space="preserve"> HYPERLINK "https://certification.openchainproject.org/" </w:instrText>
        </w:r>
        <w:r w:rsidR="009F6D85">
          <w:rPr>
            <w:rFonts w:ascii="inherit" w:eastAsia="ＭＳ Ｐゴシック" w:hAnsi="inherit" w:cs="ＭＳ Ｐゴシック" w:hint="eastAsia"/>
            <w:color w:val="00AEBC"/>
            <w:kern w:val="0"/>
            <w:sz w:val="27"/>
            <w:szCs w:val="27"/>
            <w:bdr w:val="none" w:sz="0" w:space="0" w:color="auto" w:frame="1"/>
          </w:rPr>
          <w:fldChar w:fldCharType="separate"/>
        </w:r>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r w:rsidR="009F6D85">
          <w:rPr>
            <w:rFonts w:ascii="inherit" w:eastAsia="ＭＳ Ｐゴシック" w:hAnsi="inherit" w:cs="ＭＳ Ｐゴシック" w:hint="eastAsia"/>
            <w:color w:val="00AEBC"/>
            <w:kern w:val="0"/>
            <w:sz w:val="27"/>
            <w:szCs w:val="27"/>
            <w:bdr w:val="none" w:sz="0" w:space="0" w:color="auto" w:frame="1"/>
          </w:rPr>
          <w:fldChar w:fldCharType="end"/>
        </w:r>
        <w:commentRangeEnd w:id="532"/>
        <w:r w:rsidR="009F6D85">
          <w:rPr>
            <w:rStyle w:val="aa"/>
          </w:rPr>
          <w:commentReference w:id="532"/>
        </w:r>
      </w:ins>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ins w:id="534" w:author="Mieko Sato" w:date="2017-06-13T18:52:00Z">
        <w:r w:rsidR="00AA2D7F">
          <w:rPr>
            <w:rFonts w:ascii="inherit" w:eastAsia="ＭＳ Ｐゴシック" w:hAnsi="inherit" w:cs="ＭＳ Ｐゴシック" w:hint="eastAsia"/>
            <w:color w:val="676767"/>
            <w:kern w:val="0"/>
            <w:sz w:val="27"/>
            <w:szCs w:val="27"/>
          </w:rPr>
          <w:t>（</w:t>
        </w:r>
      </w:ins>
      <w:del w:id="535"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英文</w:t>
      </w:r>
      <w:del w:id="536"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ins w:id="537" w:author="Mieko Sato" w:date="2017-06-13T18:52:00Z">
        <w:r w:rsidR="00AA2D7F">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538" w:author="工内隆" w:date="2017-05-26T13:23:00Z">
        <w:r w:rsidR="00617567">
          <w:rPr>
            <w:rFonts w:ascii="Open Sans" w:eastAsia="ＭＳ Ｐゴシック" w:hAnsi="Open Sans" w:cs="ＭＳ Ｐゴシック" w:hint="eastAsia"/>
            <w:b/>
            <w:bCs/>
            <w:color w:val="444444"/>
            <w:kern w:val="0"/>
            <w:sz w:val="27"/>
            <w:szCs w:val="27"/>
          </w:rPr>
          <w:t>自己認証</w:t>
        </w:r>
      </w:ins>
      <w:ins w:id="539"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4984DBB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del w:id="540" w:author="Mieko Sato" w:date="2017-06-13T19:25:00Z">
        <w:r w:rsidRPr="0037519D" w:rsidDel="00EA6104">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サイトにサインイン</w:t>
      </w:r>
      <w:ins w:id="541" w:author="imada" w:date="2017-07-04T16:10:00Z">
        <w:r w:rsidR="006C080A">
          <w:rPr>
            <w:rFonts w:ascii="inherit" w:eastAsia="ＭＳ Ｐゴシック" w:hAnsi="inherit" w:cs="ＭＳ Ｐゴシック" w:hint="eastAsia"/>
            <w:color w:val="676767"/>
            <w:kern w:val="0"/>
            <w:sz w:val="27"/>
            <w:szCs w:val="27"/>
          </w:rPr>
          <w:t>すると</w:t>
        </w:r>
      </w:ins>
      <w:del w:id="542" w:author="imada" w:date="2017-07-04T16:10:00Z">
        <w:r w:rsidRPr="0037519D" w:rsidDel="006C080A">
          <w:rPr>
            <w:rFonts w:ascii="inherit" w:eastAsia="ＭＳ Ｐゴシック" w:hAnsi="inherit" w:cs="ＭＳ Ｐゴシック"/>
            <w:color w:val="676767"/>
            <w:kern w:val="0"/>
            <w:sz w:val="27"/>
            <w:szCs w:val="27"/>
          </w:rPr>
          <w:delText>した後</w:delText>
        </w:r>
      </w:del>
      <w:r w:rsidRPr="0037519D">
        <w:rPr>
          <w:rFonts w:ascii="inherit" w:eastAsia="ＭＳ Ｐゴシック" w:hAnsi="inherit" w:cs="ＭＳ Ｐゴシック"/>
          <w:color w:val="676767"/>
          <w:kern w:val="0"/>
          <w:sz w:val="27"/>
          <w:szCs w:val="27"/>
        </w:rPr>
        <w:t>、ページの一番下に</w:t>
      </w:r>
      <w:r w:rsidRPr="0037519D">
        <w:rPr>
          <w:rFonts w:ascii="inherit" w:eastAsia="ＭＳ Ｐゴシック" w:hAnsi="inherit" w:cs="ＭＳ Ｐゴシック"/>
          <w:color w:val="676767"/>
          <w:kern w:val="0"/>
          <w:sz w:val="27"/>
          <w:szCs w:val="27"/>
        </w:rPr>
        <w:t> </w:t>
      </w:r>
      <w:hyperlink r:id="rId17"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Unsubmit</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r w:rsidRPr="0037519D">
        <w:rPr>
          <w:rFonts w:ascii="inherit" w:eastAsia="ＭＳ Ｐゴシック" w:hAnsi="inherit" w:cs="ＭＳ Ｐゴシック"/>
          <w:color w:val="676767"/>
          <w:kern w:val="0"/>
          <w:sz w:val="27"/>
          <w:szCs w:val="27"/>
        </w:rPr>
        <w:t>OpenChain</w:t>
      </w:r>
      <w:del w:id="543"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57C19DE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r w:rsidRPr="0037519D">
        <w:rPr>
          <w:rFonts w:ascii="inherit" w:eastAsia="ＭＳ Ｐゴシック" w:hAnsi="inherit" w:cs="ＭＳ Ｐゴシック"/>
          <w:color w:val="676767"/>
          <w:kern w:val="0"/>
          <w:sz w:val="27"/>
          <w:szCs w:val="27"/>
        </w:rPr>
        <w:t>OpenChain</w:t>
      </w:r>
      <w:del w:id="544"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適合ポリシーを実施することによ</w:t>
      </w:r>
      <w:ins w:id="545"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del w:id="546" w:author="Hiroyuki Fukuchi" w:date="2017-06-06T16:52:00Z">
        <w:r w:rsidRPr="0037519D" w:rsidDel="00980E29">
          <w:rPr>
            <w:rFonts w:ascii="inherit" w:eastAsia="ＭＳ Ｐゴシック" w:hAnsi="inherit" w:cs="ＭＳ Ｐゴシック"/>
            <w:color w:val="676767"/>
            <w:kern w:val="0"/>
            <w:sz w:val="27"/>
            <w:szCs w:val="27"/>
          </w:rPr>
          <w:delText>なければなりません</w:delText>
        </w:r>
      </w:del>
      <w:ins w:id="547" w:author="Hiroyuki Fukuchi" w:date="2017-06-06T16:53:00Z">
        <w:r w:rsidR="00980E29">
          <w:rPr>
            <w:rFonts w:ascii="inherit" w:eastAsia="ＭＳ Ｐゴシック" w:hAnsi="inherit" w:cs="ＭＳ Ｐゴシック" w:hint="eastAsia"/>
            <w:color w:val="676767"/>
            <w:kern w:val="0"/>
            <w:sz w:val="27"/>
            <w:szCs w:val="27"/>
          </w:rPr>
          <w:t>るべきです</w:t>
        </w:r>
      </w:ins>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もし、他の組織による提出物に同意できないときは、どうすればよいですか？</w:t>
      </w:r>
    </w:p>
    <w:p w14:paraId="4BA91082" w14:textId="1F65C67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hyperlink r:id="rId18"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48" w:author="Mieko Sato" w:date="2017-06-13T19:27:00Z">
        <w:r w:rsidR="00EA6104">
          <w:rPr>
            <w:rFonts w:ascii="inherit" w:eastAsia="ＭＳ Ｐゴシック" w:hAnsi="inherit" w:cs="ＭＳ Ｐゴシック" w:hint="eastAsia"/>
            <w:color w:val="676767"/>
            <w:kern w:val="0"/>
            <w:sz w:val="27"/>
            <w:szCs w:val="27"/>
          </w:rPr>
          <w:t>電子メール</w:t>
        </w:r>
      </w:ins>
      <w:del w:id="549" w:author="Mieko Sato" w:date="2017-06-13T19:27:00Z">
        <w:r w:rsidRPr="0037519D" w:rsidDel="00EA6104">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w:t>
      </w:r>
      <w:del w:id="550" w:author="Mieko Sato" w:date="2017-06-13T19:31:00Z">
        <w:r w:rsidRPr="0037519D" w:rsidDel="00EA6104">
          <w:rPr>
            <w:rFonts w:ascii="inherit" w:eastAsia="ＭＳ Ｐゴシック" w:hAnsi="inherit" w:cs="ＭＳ Ｐゴシック"/>
            <w:color w:val="676767"/>
            <w:kern w:val="0"/>
            <w:sz w:val="27"/>
            <w:szCs w:val="27"/>
          </w:rPr>
          <w:delText>回答期間は</w:delText>
        </w:r>
      </w:del>
      <w:del w:id="551" w:author="Mieko Sato" w:date="2017-06-13T19:28:00Z">
        <w:r w:rsidRPr="0037519D" w:rsidDel="00EA6104">
          <w:rPr>
            <w:rFonts w:ascii="inherit" w:eastAsia="ＭＳ Ｐゴシック" w:hAnsi="inherit" w:cs="ＭＳ Ｐゴシック" w:hint="eastAsia"/>
            <w:color w:val="676767"/>
            <w:kern w:val="0"/>
            <w:sz w:val="27"/>
            <w:szCs w:val="27"/>
          </w:rPr>
          <w:delText>四</w:delText>
        </w:r>
      </w:del>
      <w:ins w:id="552" w:author="Mieko Sato" w:date="2017-06-13T19:28:00Z">
        <w:r w:rsidR="00EA6104">
          <w:rPr>
            <w:rFonts w:ascii="inherit" w:eastAsia="ＭＳ Ｐゴシック" w:hAnsi="inherit" w:cs="ＭＳ Ｐゴシック" w:hint="eastAsia"/>
            <w:color w:val="676767"/>
            <w:kern w:val="0"/>
            <w:sz w:val="27"/>
            <w:szCs w:val="27"/>
          </w:rPr>
          <w:t>4</w:t>
        </w:r>
      </w:ins>
      <w:r w:rsidRPr="0037519D">
        <w:rPr>
          <w:rFonts w:ascii="inherit" w:eastAsia="ＭＳ Ｐゴシック" w:hAnsi="inherit" w:cs="ＭＳ Ｐゴシック"/>
          <w:color w:val="676767"/>
          <w:kern w:val="0"/>
          <w:sz w:val="27"/>
          <w:szCs w:val="27"/>
        </w:rPr>
        <w:t>週間以内</w:t>
      </w:r>
      <w:ins w:id="553" w:author="Mieko Sato" w:date="2017-06-13T19:31:00Z">
        <w:r w:rsidR="00EA6104">
          <w:rPr>
            <w:rFonts w:ascii="inherit" w:eastAsia="ＭＳ Ｐゴシック" w:hAnsi="inherit" w:cs="ＭＳ Ｐゴシック" w:hint="eastAsia"/>
            <w:color w:val="676767"/>
            <w:kern w:val="0"/>
            <w:sz w:val="27"/>
            <w:szCs w:val="27"/>
          </w:rPr>
          <w:t>に回答をお送りします</w:t>
        </w:r>
      </w:ins>
      <w:del w:id="554" w:author="Mieko Sato" w:date="2017-06-13T19:31:00Z">
        <w:r w:rsidRPr="0037519D" w:rsidDel="00EA6104">
          <w:rPr>
            <w:rFonts w:ascii="inherit" w:eastAsia="ＭＳ Ｐゴシック" w:hAnsi="inherit" w:cs="ＭＳ Ｐゴシック"/>
            <w:color w:val="676767"/>
            <w:kern w:val="0"/>
            <w:sz w:val="27"/>
            <w:szCs w:val="27"/>
          </w:rPr>
          <w:delText>とお考えください</w:delText>
        </w:r>
      </w:del>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提出した認証要求に対する応答時間はどのくらいと考えればよろしいですか？</w:t>
      </w:r>
    </w:p>
    <w:p w14:paraId="6E49C8B2" w14:textId="15BD6B3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55" w:author="Mieko Sato" w:date="2017-06-13T19:32:00Z">
        <w:r w:rsidRPr="0037519D" w:rsidDel="00EA6104">
          <w:rPr>
            <w:rFonts w:ascii="inherit" w:eastAsia="ＭＳ Ｐゴシック" w:hAnsi="inherit" w:cs="ＭＳ Ｐゴシック" w:hint="eastAsia"/>
            <w:color w:val="676767"/>
            <w:kern w:val="0"/>
            <w:sz w:val="27"/>
            <w:szCs w:val="27"/>
          </w:rPr>
          <w:delText>もし</w:delText>
        </w:r>
      </w:del>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w:t>
      </w:r>
      <w:commentRangeStart w:id="556"/>
      <w:ins w:id="557" w:author="Mieko Sato" w:date="2017-07-06T17:51:00Z">
        <w:r w:rsidR="00F05D89">
          <w:rPr>
            <w:rFonts w:ascii="inherit" w:eastAsia="ＭＳ Ｐゴシック" w:hAnsi="inherit" w:cs="ＭＳ Ｐゴシック" w:hint="eastAsia"/>
            <w:color w:val="676767"/>
            <w:kern w:val="0"/>
            <w:sz w:val="27"/>
            <w:szCs w:val="27"/>
          </w:rPr>
          <w:t>応答</w:t>
        </w:r>
        <w:commentRangeEnd w:id="556"/>
        <w:r w:rsidR="00F05D89">
          <w:rPr>
            <w:rStyle w:val="aa"/>
          </w:rPr>
          <w:commentReference w:id="556"/>
        </w:r>
      </w:ins>
      <w:bookmarkStart w:id="558" w:name="_GoBack"/>
      <w:bookmarkEnd w:id="558"/>
      <w:del w:id="559" w:author="Mieko Sato" w:date="2017-07-06T18:08:00Z">
        <w:r w:rsidRPr="0037519D" w:rsidDel="00FB77A5">
          <w:rPr>
            <w:rFonts w:ascii="inherit" w:eastAsia="ＭＳ Ｐゴシック" w:hAnsi="inherit" w:cs="ＭＳ Ｐゴシック"/>
            <w:color w:val="676767"/>
            <w:kern w:val="0"/>
            <w:sz w:val="27"/>
            <w:szCs w:val="27"/>
          </w:rPr>
          <w:delText>情報</w:delText>
        </w:r>
      </w:del>
      <w:r w:rsidRPr="0037519D">
        <w:rPr>
          <w:rFonts w:ascii="inherit" w:eastAsia="ＭＳ Ｐゴシック" w:hAnsi="inherit" w:cs="ＭＳ Ｐゴシック"/>
          <w:color w:val="676767"/>
          <w:kern w:val="0"/>
          <w:sz w:val="27"/>
          <w:szCs w:val="27"/>
        </w:rPr>
        <w:t>の欠落や正しくない回答</w:t>
      </w:r>
      <w:ins w:id="560" w:author="Mieko Sato" w:date="2017-06-13T19:33:00Z">
        <w:r w:rsidR="00EA6104">
          <w:rPr>
            <w:rFonts w:ascii="inherit" w:eastAsia="ＭＳ Ｐゴシック" w:hAnsi="inherit" w:cs="ＭＳ Ｐゴシック" w:hint="eastAsia"/>
            <w:color w:val="676767"/>
            <w:kern w:val="0"/>
            <w:sz w:val="27"/>
            <w:szCs w:val="27"/>
          </w:rPr>
          <w:t>があれば</w:t>
        </w:r>
      </w:ins>
      <w:del w:id="561" w:author="Mieko Sato" w:date="2017-06-13T19:33:00Z">
        <w:r w:rsidRPr="0037519D" w:rsidDel="00EA610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del w:id="562" w:author="Mieko Sato" w:date="2017-06-13T19:34:00Z">
        <w:r w:rsidRPr="0037519D" w:rsidDel="00EA6104">
          <w:rPr>
            <w:rFonts w:ascii="inherit" w:eastAsia="ＭＳ Ｐゴシック" w:hAnsi="inherit" w:cs="ＭＳ Ｐゴシック"/>
            <w:color w:val="676767"/>
            <w:kern w:val="0"/>
            <w:sz w:val="27"/>
            <w:szCs w:val="27"/>
          </w:rPr>
          <w:delText>その</w:delText>
        </w:r>
      </w:del>
      <w:del w:id="563" w:author="Mieko Sato" w:date="2017-07-06T17:50:00Z">
        <w:r w:rsidRPr="0037519D" w:rsidDel="00F05D89">
          <w:rPr>
            <w:rFonts w:ascii="inherit" w:eastAsia="ＭＳ Ｐゴシック" w:hAnsi="inherit" w:cs="ＭＳ Ｐゴシック" w:hint="eastAsia"/>
            <w:color w:val="676767"/>
            <w:kern w:val="0"/>
            <w:sz w:val="27"/>
            <w:szCs w:val="27"/>
          </w:rPr>
          <w:delText>ユーザ</w:delText>
        </w:r>
      </w:del>
      <w:ins w:id="564" w:author="Mieko Sato" w:date="2017-07-06T17:50:00Z">
        <w:r w:rsidR="00F05D89">
          <w:rPr>
            <w:rFonts w:ascii="inherit" w:eastAsia="ＭＳ Ｐゴシック" w:hAnsi="inherit" w:cs="ＭＳ Ｐゴシック" w:hint="eastAsia"/>
            <w:color w:val="676767"/>
            <w:kern w:val="0"/>
            <w:sz w:val="27"/>
            <w:szCs w:val="27"/>
          </w:rPr>
          <w:t>ｓ</w:t>
        </w:r>
      </w:ins>
      <w:commentRangeStart w:id="565"/>
      <w:commentRangeStart w:id="566"/>
      <w:ins w:id="567" w:author="Mieko Sato" w:date="2017-06-13T19:34:00Z">
        <w:r w:rsidR="00C8029F">
          <w:rPr>
            <w:rFonts w:ascii="inherit" w:eastAsia="ＭＳ Ｐゴシック" w:hAnsi="inherit" w:cs="ＭＳ Ｐゴシック" w:hint="eastAsia"/>
            <w:color w:val="676767"/>
            <w:kern w:val="0"/>
            <w:sz w:val="27"/>
            <w:szCs w:val="27"/>
          </w:rPr>
          <w:t>から</w:t>
        </w:r>
      </w:ins>
      <w:commentRangeEnd w:id="565"/>
      <w:r w:rsidR="00EC0876">
        <w:rPr>
          <w:rStyle w:val="aa"/>
        </w:rPr>
        <w:commentReference w:id="565"/>
      </w:r>
      <w:commentRangeEnd w:id="566"/>
      <w:r w:rsidR="00C52DDF">
        <w:rPr>
          <w:rStyle w:val="aa"/>
        </w:rPr>
        <w:commentReference w:id="566"/>
      </w:r>
      <w:del w:id="568" w:author="Mieko Sato" w:date="2017-06-13T19:34:00Z">
        <w:r w:rsidRPr="0037519D" w:rsidDel="00C8029F">
          <w:rPr>
            <w:rFonts w:ascii="inherit" w:eastAsia="ＭＳ Ｐゴシック" w:hAnsi="inherit" w:cs="ＭＳ Ｐゴシック"/>
            <w:color w:val="676767"/>
            <w:kern w:val="0"/>
            <w:sz w:val="27"/>
            <w:szCs w:val="27"/>
          </w:rPr>
          <w:delText>によって</w:delText>
        </w:r>
      </w:del>
      <w:r w:rsidRPr="0037519D">
        <w:rPr>
          <w:rFonts w:ascii="inherit" w:eastAsia="ＭＳ Ｐゴシック" w:hAnsi="inherit" w:cs="ＭＳ Ｐゴシック"/>
          <w:color w:val="676767"/>
          <w:kern w:val="0"/>
          <w:sz w:val="27"/>
          <w:szCs w:val="27"/>
        </w:rPr>
        <w:t>報告</w:t>
      </w:r>
      <w:ins w:id="569" w:author="Mieko Sato" w:date="2017-06-13T19:34:00Z">
        <w:r w:rsidR="00C8029F">
          <w:rPr>
            <w:rFonts w:ascii="inherit" w:eastAsia="ＭＳ Ｐゴシック" w:hAnsi="inherit" w:cs="ＭＳ Ｐゴシック" w:hint="eastAsia"/>
            <w:color w:val="676767"/>
            <w:kern w:val="0"/>
            <w:sz w:val="27"/>
            <w:szCs w:val="27"/>
          </w:rPr>
          <w:t>があるでしょう</w:t>
        </w:r>
      </w:ins>
      <w:del w:id="570" w:author="Mieko Sato" w:date="2017-06-13T19:34:00Z">
        <w:r w:rsidRPr="0037519D" w:rsidDel="00C8029F">
          <w:rPr>
            <w:rFonts w:ascii="inherit" w:eastAsia="ＭＳ Ｐゴシック" w:hAnsi="inherit" w:cs="ＭＳ Ｐゴシック"/>
            <w:color w:val="676767"/>
            <w:kern w:val="0"/>
            <w:sz w:val="27"/>
            <w:szCs w:val="27"/>
          </w:rPr>
          <w:delText>されます</w:delText>
        </w:r>
      </w:del>
      <w:r w:rsidRPr="0037519D">
        <w:rPr>
          <w:rFonts w:ascii="inherit" w:eastAsia="ＭＳ Ｐゴシック" w:hAnsi="inherit" w:cs="ＭＳ Ｐゴシック"/>
          <w:color w:val="676767"/>
          <w:kern w:val="0"/>
          <w:sz w:val="27"/>
          <w:szCs w:val="27"/>
        </w:rPr>
        <w:t>。</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w:t>
      </w:r>
      <w:ins w:id="571" w:author="Mieko Sato" w:date="2017-06-13T19:35:00Z">
        <w:r w:rsidR="00C8029F">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6245E3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ins w:id="572" w:author="Mieko Sato" w:date="2017-06-13T19:36:00Z">
        <w:r w:rsidR="00C8029F">
          <w:rPr>
            <w:rFonts w:ascii="inherit" w:eastAsia="ＭＳ Ｐゴシック" w:hAnsi="inherit" w:cs="ＭＳ Ｐゴシック" w:hint="eastAsia"/>
            <w:color w:val="676767"/>
            <w:kern w:val="0"/>
            <w:sz w:val="27"/>
            <w:szCs w:val="27"/>
          </w:rPr>
          <w:t>る場合は、</w:t>
        </w:r>
      </w:ins>
      <w:del w:id="573" w:author="Mieko Sato" w:date="2017-06-13T19:36:00Z">
        <w:r w:rsidRPr="0037519D" w:rsidDel="00C8029F">
          <w:rPr>
            <w:rFonts w:ascii="inherit" w:eastAsia="ＭＳ Ｐゴシック" w:hAnsi="inherit" w:cs="ＭＳ Ｐゴシック"/>
            <w:color w:val="676767"/>
            <w:kern w:val="0"/>
            <w:sz w:val="27"/>
            <w:szCs w:val="27"/>
          </w:rPr>
          <w:delText>りました</w:delText>
        </w:r>
      </w:del>
      <w:del w:id="574" w:author="Mieko Sato" w:date="2017-06-13T19:37:00Z">
        <w:r w:rsidRPr="0037519D" w:rsidDel="00C8029F">
          <w:rPr>
            <w:rFonts w:ascii="inherit" w:eastAsia="ＭＳ Ｐゴシック" w:hAnsi="inherit" w:cs="ＭＳ Ｐゴシック"/>
            <w:color w:val="676767"/>
            <w:kern w:val="0"/>
            <w:sz w:val="27"/>
            <w:szCs w:val="27"/>
          </w:rPr>
          <w:delText>ら</w:delText>
        </w:r>
      </w:del>
      <w:r w:rsidRPr="0037519D">
        <w:rPr>
          <w:rFonts w:ascii="inherit" w:eastAsia="ＭＳ Ｐゴシック" w:hAnsi="inherit" w:cs="ＭＳ Ｐゴシック"/>
          <w:color w:val="676767"/>
          <w:kern w:val="0"/>
          <w:sz w:val="27"/>
          <w:szCs w:val="27"/>
        </w:rPr>
        <w:t> </w:t>
      </w:r>
      <w:hyperlink r:id="rId19"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75" w:author="Mieko Sato" w:date="2017-06-13T19:35:00Z">
        <w:r w:rsidR="00C8029F">
          <w:rPr>
            <w:rFonts w:ascii="inherit" w:eastAsia="ＭＳ Ｐゴシック" w:hAnsi="inherit" w:cs="ＭＳ Ｐゴシック" w:hint="eastAsia"/>
            <w:color w:val="676767"/>
            <w:kern w:val="0"/>
            <w:sz w:val="27"/>
            <w:szCs w:val="27"/>
          </w:rPr>
          <w:t>電子メール</w:t>
        </w:r>
      </w:ins>
      <w:del w:id="576" w:author="Mieko Sato" w:date="2017-06-13T19:35:00Z">
        <w:r w:rsidRPr="0037519D" w:rsidDel="00C8029F">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でご連絡ください。その際には、</w:t>
      </w:r>
      <w:ins w:id="577" w:author="Mieko Sato" w:date="2017-06-13T19:39:00Z">
        <w:r w:rsidR="00C8029F">
          <w:rPr>
            <w:rFonts w:ascii="inherit" w:eastAsia="ＭＳ Ｐゴシック" w:hAnsi="inherit" w:cs="ＭＳ Ｐゴシック" w:hint="eastAsia"/>
            <w:color w:val="676767"/>
            <w:kern w:val="0"/>
            <w:sz w:val="27"/>
            <w:szCs w:val="27"/>
          </w:rPr>
          <w:t>発生</w:t>
        </w:r>
      </w:ins>
      <w:del w:id="578" w:author="Mieko Sato" w:date="2017-06-13T19:39:00Z">
        <w:r w:rsidRPr="0037519D" w:rsidDel="00C8029F">
          <w:rPr>
            <w:rFonts w:ascii="inherit" w:eastAsia="ＭＳ Ｐゴシック" w:hAnsi="inherit" w:cs="ＭＳ Ｐゴシック"/>
            <w:color w:val="676767"/>
            <w:kern w:val="0"/>
            <w:sz w:val="27"/>
            <w:szCs w:val="27"/>
          </w:rPr>
          <w:delText>遭遇</w:delText>
        </w:r>
      </w:del>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7E01F42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w:t>
      </w:r>
      <w:del w:id="579" w:author="Mieko Sato" w:date="2017-06-13T19:43:00Z">
        <w:r w:rsidRPr="0037519D" w:rsidDel="00C8029F">
          <w:rPr>
            <w:rFonts w:ascii="inherit" w:eastAsia="ＭＳ Ｐゴシック" w:hAnsi="inherit" w:cs="ＭＳ Ｐゴシック"/>
            <w:color w:val="676767"/>
            <w:kern w:val="0"/>
            <w:sz w:val="27"/>
            <w:szCs w:val="27"/>
          </w:rPr>
          <w:delText>の情報</w:delText>
        </w:r>
      </w:del>
      <w:r w:rsidRPr="0037519D">
        <w:rPr>
          <w:rFonts w:ascii="inherit" w:eastAsia="ＭＳ Ｐゴシック" w:hAnsi="inherit" w:cs="ＭＳ Ｐゴシック"/>
          <w:color w:val="676767"/>
          <w:kern w:val="0"/>
          <w:sz w:val="27"/>
          <w:szCs w:val="27"/>
        </w:rPr>
        <w:t>は</w:t>
      </w:r>
      <w:ins w:id="580" w:author="Mieko Sato" w:date="2017-06-13T19:43:00Z">
        <w:r w:rsidR="00C8029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w:t>
      </w:r>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del w:id="581" w:author="Mieko Sato" w:date="2017-06-13T19:42:00Z">
        <w:r w:rsidRPr="0037519D" w:rsidDel="00C8029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del w:id="582" w:author="Mieko Sato" w:date="2017-06-13T19:43:00Z">
        <w:r w:rsidRPr="0037519D" w:rsidDel="00C8029F">
          <w:rPr>
            <w:rFonts w:ascii="inherit" w:eastAsia="ＭＳ Ｐゴシック" w:hAnsi="inherit" w:cs="ＭＳ Ｐゴシック" w:hint="eastAsia"/>
            <w:color w:val="676767"/>
            <w:kern w:val="0"/>
            <w:sz w:val="27"/>
            <w:szCs w:val="27"/>
          </w:rPr>
          <w:delText>にありますので</w:delText>
        </w:r>
      </w:del>
      <w:ins w:id="583" w:author="Mieko Sato" w:date="2017-06-13T19:43:00Z">
        <w:r w:rsidR="00C8029F">
          <w:rPr>
            <w:rFonts w:ascii="inherit" w:eastAsia="ＭＳ Ｐゴシック" w:hAnsi="inherit" w:cs="ＭＳ Ｐゴシック" w:hint="eastAsia"/>
            <w:color w:val="676767"/>
            <w:kern w:val="0"/>
            <w:sz w:val="27"/>
            <w:szCs w:val="27"/>
          </w:rPr>
          <w:t>を</w:t>
        </w:r>
      </w:ins>
      <w:r w:rsidRPr="0037519D">
        <w:rPr>
          <w:rFonts w:ascii="inherit" w:eastAsia="ＭＳ Ｐゴシック" w:hAnsi="inherit" w:cs="ＭＳ Ｐゴシック"/>
          <w:color w:val="676767"/>
          <w:kern w:val="0"/>
          <w:sz w:val="27"/>
          <w:szCs w:val="27"/>
        </w:rPr>
        <w:t>ご覧ください。</w:t>
      </w:r>
    </w:p>
    <w:p w14:paraId="0AA5E479" w14:textId="472EA151"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OpenChain</w:t>
      </w:r>
      <w:del w:id="584" w:author="Mieko Sato" w:date="2017-06-13T19:43:00Z">
        <w:r w:rsidRPr="0037519D" w:rsidDel="00C8029F">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カリキュラムについて</w:t>
      </w:r>
    </w:p>
    <w:p w14:paraId="193ABB1E" w14:textId="791E609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del w:id="585" w:author="Mieko Sato" w:date="2017-06-13T19:43:00Z">
        <w:r w:rsidRPr="0037519D" w:rsidDel="00C8029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カリキュラムは</w:t>
      </w:r>
      <w:del w:id="586" w:author="Hiroyuki Fukuchi" w:date="2017-06-06T16:56:00Z">
        <w:r w:rsidRPr="0037519D" w:rsidDel="00980E29">
          <w:rPr>
            <w:rFonts w:ascii="Open Sans" w:eastAsia="ＭＳ Ｐゴシック" w:hAnsi="Open Sans" w:cs="ＭＳ Ｐゴシック"/>
            <w:b/>
            <w:bCs/>
            <w:color w:val="444444"/>
            <w:kern w:val="0"/>
            <w:sz w:val="27"/>
            <w:szCs w:val="27"/>
          </w:rPr>
          <w:delText>どのように</w:delText>
        </w:r>
      </w:del>
      <w:ins w:id="587" w:author="Hiroyuki Fukuchi" w:date="2017-06-06T16:57:00Z">
        <w:r w:rsidR="00980E29">
          <w:rPr>
            <w:rFonts w:ascii="Open Sans" w:eastAsia="ＭＳ Ｐゴシック" w:hAnsi="Open Sans" w:cs="ＭＳ Ｐゴシック" w:hint="eastAsia"/>
            <w:b/>
            <w:bCs/>
            <w:color w:val="444444"/>
            <w:kern w:val="0"/>
            <w:sz w:val="27"/>
            <w:szCs w:val="27"/>
          </w:rPr>
          <w:t>何に</w:t>
        </w:r>
      </w:ins>
      <w:r w:rsidRPr="0037519D">
        <w:rPr>
          <w:rFonts w:ascii="Open Sans" w:eastAsia="ＭＳ Ｐゴシック" w:hAnsi="Open Sans" w:cs="ＭＳ Ｐゴシック"/>
          <w:b/>
          <w:bCs/>
          <w:color w:val="444444"/>
          <w:kern w:val="0"/>
          <w:sz w:val="27"/>
          <w:szCs w:val="27"/>
        </w:rPr>
        <w:t>使われますか？</w:t>
      </w:r>
    </w:p>
    <w:p w14:paraId="7D293A79" w14:textId="251AA4C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OpenChain</w:t>
      </w:r>
      <w:del w:id="588" w:author="Mieko Sato" w:date="2017-06-13T19:43:00Z">
        <w:r w:rsidRPr="0037519D" w:rsidDel="00C8029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カリキュラムのスライド資料集は</w:t>
      </w:r>
      <w:ins w:id="589" w:author="Mieko Sato" w:date="2017-06-13T19:44:00Z">
        <w:r w:rsidR="00C8029F">
          <w:rPr>
            <w:rFonts w:ascii="inherit" w:eastAsia="ＭＳ Ｐゴシック" w:hAnsi="inherit" w:cs="ＭＳ Ｐゴシック" w:hint="eastAsia"/>
            <w:color w:val="676767"/>
            <w:kern w:val="0"/>
            <w:sz w:val="27"/>
            <w:szCs w:val="27"/>
          </w:rPr>
          <w:t>、</w:t>
        </w:r>
      </w:ins>
      <w:del w:id="590" w:author="Mieko Sato" w:date="2017-06-13T19:44:00Z">
        <w:r w:rsidRPr="0037519D" w:rsidDel="00C8029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591"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w:t>
      </w:r>
      <w:ins w:id="592" w:author="Mieko Sato" w:date="2017-06-13T19:44:00Z">
        <w:r w:rsidR="007A278C">
          <w:rPr>
            <w:rFonts w:ascii="inherit" w:eastAsia="ＭＳ Ｐゴシック" w:hAnsi="inherit" w:cs="ＭＳ Ｐゴシック" w:hint="eastAsia"/>
            <w:color w:val="676767"/>
            <w:kern w:val="0"/>
            <w:sz w:val="27"/>
            <w:szCs w:val="27"/>
          </w:rPr>
          <w:t>第</w:t>
        </w:r>
      </w:ins>
      <w:del w:id="593"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1.0</w:t>
      </w:r>
      <w:ins w:id="594" w:author="Mieko Sato" w:date="2017-06-13T19:45:00Z">
        <w:r w:rsidR="007A278C">
          <w:rPr>
            <w:rFonts w:ascii="inherit" w:eastAsia="ＭＳ Ｐゴシック" w:hAnsi="inherit" w:cs="ＭＳ Ｐゴシック" w:hint="eastAsia"/>
            <w:color w:val="676767"/>
            <w:kern w:val="0"/>
            <w:sz w:val="27"/>
            <w:szCs w:val="27"/>
          </w:rPr>
          <w:t>版の</w:t>
        </w:r>
      </w:ins>
      <w:del w:id="595" w:author="Mieko Sato" w:date="2017-06-13T19:45:00Z">
        <w:r w:rsidRPr="0037519D" w:rsidDel="007A278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要件</w:t>
      </w:r>
      <w:del w:id="596"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1.2</w:t>
      </w:r>
      <w:del w:id="597"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を満</w:t>
      </w:r>
      <w:ins w:id="598" w:author="Mieko Sato" w:date="2017-06-13T19:45:00Z">
        <w:r w:rsidR="007A278C">
          <w:rPr>
            <w:rFonts w:ascii="inherit" w:eastAsia="ＭＳ Ｐゴシック" w:hAnsi="inherit" w:cs="ＭＳ Ｐゴシック" w:hint="eastAsia"/>
            <w:color w:val="676767"/>
            <w:kern w:val="0"/>
            <w:sz w:val="27"/>
            <w:szCs w:val="27"/>
          </w:rPr>
          <w:t>た</w:t>
        </w:r>
      </w:ins>
      <w:del w:id="599" w:author="Mieko Sato" w:date="2017-06-13T19:45:00Z">
        <w:r w:rsidRPr="0037519D" w:rsidDel="007A278C">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w:t>
      </w:r>
      <w:del w:id="600" w:author="Mieko Sato" w:date="2017-06-13T19:45:00Z">
        <w:r w:rsidRPr="0037519D" w:rsidDel="007A278C">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ための参照資料</w:t>
      </w:r>
      <w:del w:id="601" w:author="Mieko Sato" w:date="2017-06-13T20:26:00Z">
        <w:r w:rsidRPr="0037519D" w:rsidDel="006E7DA4">
          <w:rPr>
            <w:rFonts w:ascii="inherit" w:eastAsia="ＭＳ Ｐゴシック" w:hAnsi="inherit" w:cs="ＭＳ Ｐゴシック" w:hint="eastAsia"/>
            <w:color w:val="676767"/>
            <w:kern w:val="0"/>
            <w:sz w:val="27"/>
            <w:szCs w:val="27"/>
          </w:rPr>
          <w:delText>になりま</w:delText>
        </w:r>
      </w:del>
      <w:ins w:id="602" w:author="Mieko Sato" w:date="2017-06-13T20:26:00Z">
        <w:r w:rsidR="006E7DA4">
          <w:rPr>
            <w:rFonts w:ascii="inherit" w:eastAsia="ＭＳ Ｐゴシック" w:hAnsi="inherit" w:cs="ＭＳ Ｐゴシック" w:hint="eastAsia"/>
            <w:color w:val="676767"/>
            <w:kern w:val="0"/>
            <w:sz w:val="27"/>
            <w:szCs w:val="27"/>
          </w:rPr>
          <w:t>で</w:t>
        </w:r>
      </w:ins>
      <w:r w:rsidRPr="0037519D">
        <w:rPr>
          <w:rFonts w:ascii="inherit" w:eastAsia="ＭＳ Ｐゴシック" w:hAnsi="inherit" w:cs="ＭＳ Ｐゴシック"/>
          <w:color w:val="676767"/>
          <w:kern w:val="0"/>
          <w:sz w:val="27"/>
          <w:szCs w:val="27"/>
        </w:rPr>
        <w:t>す。</w:t>
      </w:r>
    </w:p>
    <w:p w14:paraId="31B52639" w14:textId="0325EC2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del w:id="603" w:author="Mieko Sato" w:date="2017-06-13T19:45: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w:t>
      </w:r>
      <w:ins w:id="604" w:author="工内隆" w:date="2017-05-26T13:26:00Z">
        <w:r w:rsidR="00F07B24">
          <w:rPr>
            <w:rFonts w:ascii="Open Sans" w:eastAsia="ＭＳ Ｐゴシック" w:hAnsi="Open Sans" w:cs="ＭＳ Ｐゴシック" w:hint="eastAsia"/>
            <w:b/>
            <w:bCs/>
            <w:color w:val="444444"/>
            <w:kern w:val="0"/>
            <w:sz w:val="27"/>
            <w:szCs w:val="27"/>
          </w:rPr>
          <w:t>対象</w:t>
        </w:r>
      </w:ins>
      <w:del w:id="605"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6F7D9CC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OpenChain</w:t>
      </w:r>
      <w:del w:id="606"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607" w:author="工内隆" w:date="2017-05-26T13:26:00Z">
        <w:r w:rsidR="00F07B24">
          <w:rPr>
            <w:rFonts w:ascii="inherit" w:eastAsia="ＭＳ Ｐゴシック" w:hAnsi="inherit" w:cs="ＭＳ Ｐゴシック" w:hint="eastAsia"/>
            <w:color w:val="676767"/>
            <w:kern w:val="0"/>
            <w:sz w:val="27"/>
            <w:szCs w:val="27"/>
          </w:rPr>
          <w:t>す</w:t>
        </w:r>
      </w:ins>
      <w:ins w:id="608" w:author="工内隆" w:date="2017-05-26T13:27:00Z">
        <w:r w:rsidR="00F07B24">
          <w:rPr>
            <w:rFonts w:ascii="inherit" w:eastAsia="ＭＳ Ｐゴシック" w:hAnsi="inherit" w:cs="ＭＳ Ｐゴシック" w:hint="eastAsia"/>
            <w:color w:val="676767"/>
            <w:kern w:val="0"/>
            <w:sz w:val="27"/>
            <w:szCs w:val="27"/>
          </w:rPr>
          <w:t>る企業</w:t>
        </w:r>
      </w:ins>
      <w:ins w:id="609" w:author="Mieko Sato" w:date="2017-06-13T19:48:00Z">
        <w:r w:rsidR="007A278C">
          <w:rPr>
            <w:rFonts w:ascii="inherit" w:eastAsia="ＭＳ Ｐゴシック" w:hAnsi="inherit" w:cs="ＭＳ Ｐゴシック" w:hint="eastAsia"/>
            <w:color w:val="676767"/>
            <w:kern w:val="0"/>
            <w:sz w:val="27"/>
            <w:szCs w:val="27"/>
          </w:rPr>
          <w:t>や</w:t>
        </w:r>
      </w:ins>
      <w:ins w:id="610" w:author="工内隆" w:date="2017-05-26T13:27:00Z">
        <w:del w:id="611" w:author="Mieko Sato" w:date="2017-06-13T19:48:00Z">
          <w:r w:rsidR="00F07B24" w:rsidDel="007A278C">
            <w:rPr>
              <w:rFonts w:ascii="inherit" w:eastAsia="ＭＳ Ｐゴシック" w:hAnsi="inherit" w:cs="ＭＳ Ｐゴシック" w:hint="eastAsia"/>
              <w:color w:val="676767"/>
              <w:kern w:val="0"/>
              <w:sz w:val="27"/>
              <w:szCs w:val="27"/>
            </w:rPr>
            <w:delText>、および</w:delText>
          </w:r>
        </w:del>
      </w:ins>
      <w:del w:id="612"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613" w:author="工内隆" w:date="2017-05-26T13:22:00Z">
        <w:r w:rsidRPr="0037519D" w:rsidDel="00617567">
          <w:rPr>
            <w:rFonts w:ascii="inherit" w:eastAsia="ＭＳ Ｐゴシック" w:hAnsi="inherit" w:cs="ＭＳ Ｐゴシック"/>
            <w:color w:val="676767"/>
            <w:kern w:val="0"/>
            <w:sz w:val="27"/>
            <w:szCs w:val="27"/>
          </w:rPr>
          <w:delText>会社</w:delText>
        </w:r>
      </w:del>
      <w:ins w:id="614"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3D0DB646" w14:textId="35544D23"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OpenChain</w:t>
      </w:r>
      <w:del w:id="615" w:author="Mieko Sato" w:date="2017-06-13T19:48: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カリキュラムのスライド資料によるトレーニング</w:t>
      </w:r>
      <w:ins w:id="616" w:author="Mieko Sato" w:date="2017-06-13T19:48:00Z">
        <w:r w:rsidR="007A278C">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7280910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ins w:id="617" w:author="Mieko Sato" w:date="2017-06-13T19:49:00Z">
        <w:r w:rsidR="007A278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セッションで</w:t>
      </w:r>
      <w:ins w:id="618" w:author="工内隆" w:date="2017-05-26T13:27:00Z">
        <w:r w:rsidR="00F07B24">
          <w:rPr>
            <w:rFonts w:ascii="inherit" w:eastAsia="ＭＳ Ｐゴシック" w:hAnsi="inherit" w:cs="ＭＳ Ｐゴシック" w:hint="eastAsia"/>
            <w:color w:val="676767"/>
            <w:kern w:val="0"/>
            <w:sz w:val="27"/>
            <w:szCs w:val="27"/>
          </w:rPr>
          <w:t>提供</w:t>
        </w:r>
      </w:ins>
      <w:del w:id="619"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w:t>
      </w:r>
      <w:commentRangeStart w:id="620"/>
      <w:ins w:id="621" w:author="Mieko Sato" w:date="2017-07-06T17:55:00Z">
        <w:r w:rsidR="00F85D2F">
          <w:rPr>
            <w:rFonts w:ascii="inherit" w:eastAsia="ＭＳ Ｐゴシック" w:hAnsi="inherit" w:cs="ＭＳ Ｐゴシック" w:hint="eastAsia"/>
            <w:color w:val="676767"/>
            <w:kern w:val="0"/>
            <w:sz w:val="27"/>
            <w:szCs w:val="27"/>
          </w:rPr>
          <w:t>が、</w:t>
        </w:r>
        <w:commentRangeEnd w:id="620"/>
        <w:r w:rsidR="00F85D2F">
          <w:rPr>
            <w:rStyle w:val="aa"/>
          </w:rPr>
          <w:commentReference w:id="620"/>
        </w:r>
      </w:ins>
      <w:del w:id="622" w:author="Mieko Sato" w:date="2017-07-06T17:55:00Z">
        <w:r w:rsidRPr="0037519D" w:rsidDel="00F85D2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この資料は複数の章に分かれている</w:t>
      </w:r>
      <w:ins w:id="623" w:author="Mieko Sato" w:date="2017-06-13T20:24:00Z">
        <w:r w:rsidR="0091177E">
          <w:rPr>
            <w:rFonts w:ascii="inherit" w:eastAsia="ＭＳ Ｐゴシック" w:hAnsi="inherit" w:cs="ＭＳ Ｐゴシック" w:hint="eastAsia"/>
            <w:color w:val="676767"/>
            <w:kern w:val="0"/>
            <w:sz w:val="27"/>
            <w:szCs w:val="27"/>
          </w:rPr>
          <w:t>ため</w:t>
        </w:r>
      </w:ins>
      <w:del w:id="624" w:author="Mieko Sato" w:date="2017-06-13T20:24:00Z">
        <w:r w:rsidRPr="0037519D" w:rsidDel="0091177E">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、異な</w:t>
      </w:r>
      <w:r w:rsidRPr="0037519D">
        <w:rPr>
          <w:rFonts w:ascii="inherit" w:eastAsia="ＭＳ Ｐゴシック" w:hAnsi="inherit" w:cs="ＭＳ Ｐゴシック"/>
          <w:color w:val="676767"/>
          <w:kern w:val="0"/>
          <w:sz w:val="27"/>
          <w:szCs w:val="27"/>
        </w:rPr>
        <w:lastRenderedPageBreak/>
        <w:t>る時間割で柔軟に</w:t>
      </w:r>
      <w:ins w:id="625" w:author="工内隆" w:date="2017-05-26T13:27:00Z">
        <w:r w:rsidR="00F07B24">
          <w:rPr>
            <w:rFonts w:ascii="inherit" w:eastAsia="ＭＳ Ｐゴシック" w:hAnsi="inherit" w:cs="ＭＳ Ｐゴシック" w:hint="eastAsia"/>
            <w:color w:val="676767"/>
            <w:kern w:val="0"/>
            <w:sz w:val="27"/>
            <w:szCs w:val="27"/>
          </w:rPr>
          <w:t>提供</w:t>
        </w:r>
      </w:ins>
      <w:del w:id="626"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ins w:id="627" w:author="Mieko Sato" w:date="2017-06-13T19:50:00Z">
        <w:r w:rsidR="007A278C">
          <w:rPr>
            <w:rFonts w:ascii="inherit" w:eastAsia="ＭＳ Ｐゴシック" w:hAnsi="inherit" w:cs="ＭＳ Ｐゴシック" w:hint="eastAsia"/>
            <w:color w:val="676767"/>
            <w:kern w:val="0"/>
            <w:sz w:val="27"/>
            <w:szCs w:val="27"/>
          </w:rPr>
          <w:t>ため</w:t>
        </w:r>
      </w:ins>
      <w:del w:id="628" w:author="Mieko Sato" w:date="2017-06-13T19:50:00Z">
        <w:r w:rsidRPr="0037519D" w:rsidDel="007A278C">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、各社が必要なセクションを</w:t>
      </w:r>
      <w:ins w:id="629" w:author="工内隆" w:date="2017-05-26T13:28:00Z">
        <w:r w:rsidR="00F07B24">
          <w:rPr>
            <w:rFonts w:ascii="inherit" w:eastAsia="ＭＳ Ｐゴシック" w:hAnsi="inherit" w:cs="ＭＳ Ｐゴシック" w:hint="eastAsia"/>
            <w:color w:val="676767"/>
            <w:kern w:val="0"/>
            <w:sz w:val="27"/>
            <w:szCs w:val="27"/>
          </w:rPr>
          <w:t>取捨</w:t>
        </w:r>
      </w:ins>
      <w:del w:id="630"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w:t>
      </w:r>
      <w:ins w:id="631" w:author="Mieko Sato" w:date="2017-06-13T19:52:00Z">
        <w:r w:rsidR="007A278C">
          <w:rPr>
            <w:rFonts w:ascii="inherit" w:eastAsia="ＭＳ Ｐゴシック" w:hAnsi="inherit" w:cs="ＭＳ Ｐゴシック" w:hint="eastAsia"/>
            <w:color w:val="676767"/>
            <w:kern w:val="0"/>
            <w:sz w:val="27"/>
            <w:szCs w:val="27"/>
          </w:rPr>
          <w:t>の</w:t>
        </w:r>
      </w:ins>
      <w:del w:id="632" w:author="Mieko Sato" w:date="2017-06-13T19:52:00Z">
        <w:r w:rsidRPr="0037519D" w:rsidDel="007A278C">
          <w:rPr>
            <w:rFonts w:ascii="inherit" w:eastAsia="ＭＳ Ｐゴシック" w:hAnsi="inherit" w:cs="ＭＳ Ｐゴシック"/>
            <w:color w:val="676767"/>
            <w:kern w:val="0"/>
            <w:sz w:val="27"/>
            <w:szCs w:val="27"/>
          </w:rPr>
          <w:delText>を</w:delText>
        </w:r>
      </w:del>
      <w:r w:rsidRPr="0037519D">
        <w:rPr>
          <w:rFonts w:ascii="inherit" w:eastAsia="ＭＳ Ｐゴシック" w:hAnsi="inherit" w:cs="ＭＳ Ｐゴシック"/>
          <w:color w:val="676767"/>
          <w:kern w:val="0"/>
          <w:sz w:val="27"/>
          <w:szCs w:val="27"/>
        </w:rPr>
        <w:t>拡張</w:t>
      </w:r>
      <w:del w:id="633" w:author="Mieko Sato" w:date="2017-06-13T19:52:00Z">
        <w:r w:rsidRPr="0037519D" w:rsidDel="007A278C">
          <w:rPr>
            <w:rFonts w:ascii="inherit" w:eastAsia="ＭＳ Ｐゴシック" w:hAnsi="inherit" w:cs="ＭＳ Ｐゴシック"/>
            <w:color w:val="676767"/>
            <w:kern w:val="0"/>
            <w:sz w:val="27"/>
            <w:szCs w:val="27"/>
          </w:rPr>
          <w:delText>するの</w:delText>
        </w:r>
      </w:del>
      <w:r w:rsidRPr="0037519D">
        <w:rPr>
          <w:rFonts w:ascii="inherit" w:eastAsia="ＭＳ Ｐゴシック" w:hAnsi="inherit" w:cs="ＭＳ Ｐゴシック"/>
          <w:color w:val="676767"/>
          <w:kern w:val="0"/>
          <w:sz w:val="27"/>
          <w:szCs w:val="27"/>
        </w:rPr>
        <w:t>に利用することもできます。</w:t>
      </w:r>
    </w:p>
    <w:p w14:paraId="415038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634" w:author="工内隆" w:date="2017-05-26T13:28:00Z">
        <w:r w:rsidR="00F07B24">
          <w:rPr>
            <w:rFonts w:ascii="Open Sans" w:eastAsia="ＭＳ Ｐゴシック" w:hAnsi="Open Sans" w:cs="ＭＳ Ｐゴシック" w:hint="eastAsia"/>
            <w:b/>
            <w:bCs/>
            <w:color w:val="444444"/>
            <w:kern w:val="0"/>
            <w:sz w:val="27"/>
            <w:szCs w:val="27"/>
          </w:rPr>
          <w:t>国</w:t>
        </w:r>
      </w:ins>
      <w:del w:id="635"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3D9D95BC" w14:textId="49FE81D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OpenChain</w:t>
      </w:r>
      <w:del w:id="636" w:author="Mieko Sato" w:date="2017-06-13T19:54: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637" w:author="工内隆" w:date="2017-05-26T13:29:00Z">
        <w:r w:rsidR="00F07B24">
          <w:rPr>
            <w:rFonts w:ascii="inherit" w:eastAsia="ＭＳ Ｐゴシック" w:hAnsi="inherit" w:cs="ＭＳ Ｐゴシック" w:hint="eastAsia"/>
            <w:color w:val="676767"/>
            <w:kern w:val="0"/>
            <w:sz w:val="27"/>
            <w:szCs w:val="27"/>
          </w:rPr>
          <w:t>国</w:t>
        </w:r>
      </w:ins>
      <w:del w:id="638"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6186166D" w14:textId="231A421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w:t>
      </w:r>
      <w:ins w:id="639" w:author="Mieko Sato" w:date="2017-06-13T19:57:00Z">
        <w:r w:rsidR="008C1EFE">
          <w:rPr>
            <w:rFonts w:ascii="Open Sans" w:eastAsia="ＭＳ Ｐゴシック" w:hAnsi="Open Sans" w:cs="ＭＳ Ｐゴシック" w:hint="eastAsia"/>
            <w:b/>
            <w:bCs/>
            <w:color w:val="444444"/>
            <w:kern w:val="0"/>
            <w:sz w:val="27"/>
            <w:szCs w:val="27"/>
          </w:rPr>
          <w:t>には</w:t>
        </w:r>
      </w:ins>
      <w:del w:id="640" w:author="Mieko Sato" w:date="2017-06-13T19:57:00Z">
        <w:r w:rsidRPr="0037519D" w:rsidDel="008C1EFE">
          <w:rPr>
            <w:rFonts w:ascii="Open Sans" w:eastAsia="ＭＳ Ｐゴシック" w:hAnsi="Open Sans" w:cs="ＭＳ Ｐゴシック"/>
            <w:b/>
            <w:bCs/>
            <w:color w:val="444444"/>
            <w:kern w:val="0"/>
            <w:sz w:val="27"/>
            <w:szCs w:val="27"/>
          </w:rPr>
          <w:delText>が</w:delText>
        </w:r>
      </w:del>
      <w:r w:rsidRPr="0037519D">
        <w:rPr>
          <w:rFonts w:ascii="Open Sans" w:eastAsia="ＭＳ Ｐゴシック" w:hAnsi="Open Sans" w:cs="ＭＳ Ｐゴシック"/>
          <w:b/>
          <w:bCs/>
          <w:color w:val="444444"/>
          <w:kern w:val="0"/>
          <w:sz w:val="27"/>
          <w:szCs w:val="27"/>
        </w:rPr>
        <w:t>、ライセンスを</w:t>
      </w:r>
      <w:ins w:id="641" w:author="Mieko Sato" w:date="2017-06-13T19:55:00Z">
        <w:r w:rsidR="008C1EFE">
          <w:rPr>
            <w:rFonts w:ascii="Open Sans" w:eastAsia="ＭＳ Ｐゴシック" w:hAnsi="Open Sans" w:cs="ＭＳ Ｐゴシック" w:hint="eastAsia"/>
            <w:b/>
            <w:bCs/>
            <w:color w:val="444444"/>
            <w:kern w:val="0"/>
            <w:sz w:val="27"/>
            <w:szCs w:val="27"/>
          </w:rPr>
          <w:t>遵守</w:t>
        </w:r>
      </w:ins>
      <w:del w:id="642" w:author="Mieko Sato" w:date="2017-06-13T19:56:00Z">
        <w:r w:rsidRPr="0037519D" w:rsidDel="008C1EFE">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するために必要なこと</w:t>
      </w:r>
      <w:ins w:id="643" w:author="Mieko Sato" w:date="2017-06-13T19:57:00Z">
        <w:r w:rsidR="008C1EFE">
          <w:rPr>
            <w:rFonts w:ascii="Open Sans" w:eastAsia="ＭＳ Ｐゴシック" w:hAnsi="Open Sans" w:cs="ＭＳ Ｐゴシック" w:hint="eastAsia"/>
            <w:b/>
            <w:bCs/>
            <w:color w:val="444444"/>
            <w:kern w:val="0"/>
            <w:sz w:val="27"/>
            <w:szCs w:val="27"/>
          </w:rPr>
          <w:t>がすべて</w:t>
        </w:r>
      </w:ins>
      <w:ins w:id="644" w:author="Mieko Sato" w:date="2017-06-13T19:58:00Z">
        <w:r w:rsidR="008C1EFE">
          <w:rPr>
            <w:rFonts w:ascii="Open Sans" w:eastAsia="ＭＳ Ｐゴシック" w:hAnsi="Open Sans" w:cs="ＭＳ Ｐゴシック" w:hint="eastAsia"/>
            <w:b/>
            <w:bCs/>
            <w:color w:val="444444"/>
            <w:kern w:val="0"/>
            <w:sz w:val="27"/>
            <w:szCs w:val="27"/>
          </w:rPr>
          <w:t>含まれていますか</w:t>
        </w:r>
      </w:ins>
      <w:del w:id="645" w:author="Mieko Sato" w:date="2017-06-13T19:58:00Z">
        <w:r w:rsidRPr="0037519D" w:rsidDel="008C1EFE">
          <w:rPr>
            <w:rFonts w:ascii="Open Sans" w:eastAsia="ＭＳ Ｐゴシック" w:hAnsi="Open Sans" w:cs="ＭＳ Ｐゴシック"/>
            <w:b/>
            <w:bCs/>
            <w:color w:val="444444"/>
            <w:kern w:val="0"/>
            <w:sz w:val="27"/>
            <w:szCs w:val="27"/>
          </w:rPr>
          <w:delText>のすべてですか</w:delText>
        </w:r>
      </w:del>
      <w:r w:rsidRPr="0037519D">
        <w:rPr>
          <w:rFonts w:ascii="Open Sans" w:eastAsia="ＭＳ Ｐゴシック" w:hAnsi="Open Sans" w:cs="ＭＳ Ｐゴシック"/>
          <w:b/>
          <w:bCs/>
          <w:color w:val="444444"/>
          <w:kern w:val="0"/>
          <w:sz w:val="27"/>
          <w:szCs w:val="27"/>
        </w:rPr>
        <w:t>？</w:t>
      </w:r>
    </w:p>
    <w:p w14:paraId="70173839" w14:textId="5404FBF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646"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ins w:id="647" w:author="Mieko Sato" w:date="2017-06-13T19:59:00Z">
        <w:r w:rsidR="008C1EFE">
          <w:rPr>
            <w:rFonts w:ascii="inherit" w:eastAsia="ＭＳ Ｐゴシック" w:hAnsi="inherit" w:cs="ＭＳ Ｐゴシック" w:hint="eastAsia"/>
            <w:color w:val="676767"/>
            <w:kern w:val="0"/>
            <w:sz w:val="27"/>
            <w:szCs w:val="27"/>
          </w:rPr>
          <w:t>これ</w:t>
        </w:r>
      </w:ins>
      <w:ins w:id="648" w:author="Mieko Sato" w:date="2017-06-13T20:00:00Z">
        <w:r w:rsidR="008C1EFE">
          <w:rPr>
            <w:rFonts w:ascii="inherit" w:eastAsia="ＭＳ Ｐゴシック" w:hAnsi="inherit" w:cs="ＭＳ Ｐゴシック" w:hint="eastAsia"/>
            <w:color w:val="676767"/>
            <w:kern w:val="0"/>
            <w:sz w:val="27"/>
            <w:szCs w:val="27"/>
          </w:rPr>
          <w:t>は</w:t>
        </w:r>
      </w:ins>
      <w:del w:id="649" w:author="工内隆" w:date="2017-05-26T13:22:00Z">
        <w:r w:rsidRPr="0037519D" w:rsidDel="00617567">
          <w:rPr>
            <w:rFonts w:ascii="inherit" w:eastAsia="ＭＳ Ｐゴシック" w:hAnsi="inherit" w:cs="ＭＳ Ｐゴシック"/>
            <w:color w:val="676767"/>
            <w:kern w:val="0"/>
            <w:sz w:val="27"/>
            <w:szCs w:val="27"/>
          </w:rPr>
          <w:delText>会社</w:delText>
        </w:r>
      </w:del>
      <w:ins w:id="650"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del w:id="651"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652"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del w:id="653"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着手</w:t>
      </w:r>
      <w:del w:id="654"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del w:id="655"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OpenChain</w:t>
      </w:r>
      <w:del w:id="656"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仕様に適合させ</w:t>
      </w:r>
      <w:commentRangeStart w:id="657"/>
      <w:ins w:id="658" w:author="Mieko Sato" w:date="2017-07-06T17:57:00Z">
        <w:r w:rsidR="00F85D2F">
          <w:rPr>
            <w:rFonts w:ascii="inherit" w:eastAsia="ＭＳ Ｐゴシック" w:hAnsi="inherit" w:cs="ＭＳ Ｐゴシック" w:hint="eastAsia"/>
            <w:color w:val="676767"/>
            <w:kern w:val="0"/>
            <w:sz w:val="27"/>
            <w:szCs w:val="27"/>
          </w:rPr>
          <w:t>たり</w:t>
        </w:r>
        <w:commentRangeEnd w:id="657"/>
        <w:r w:rsidR="00F85D2F">
          <w:rPr>
            <w:rStyle w:val="aa"/>
          </w:rPr>
          <w:commentReference w:id="657"/>
        </w:r>
        <w:r w:rsidR="00F85D2F">
          <w:rPr>
            <w:rFonts w:ascii="inherit" w:eastAsia="ＭＳ Ｐゴシック" w:hAnsi="inherit" w:cs="ＭＳ Ｐゴシック" w:hint="eastAsia"/>
            <w:color w:val="676767"/>
            <w:kern w:val="0"/>
            <w:sz w:val="27"/>
            <w:szCs w:val="27"/>
          </w:rPr>
          <w:t>す</w:t>
        </w:r>
      </w:ins>
      <w:r w:rsidRPr="0037519D">
        <w:rPr>
          <w:rFonts w:ascii="inherit" w:eastAsia="ＭＳ Ｐゴシック" w:hAnsi="inherit" w:cs="ＭＳ Ｐゴシック"/>
          <w:color w:val="676767"/>
          <w:kern w:val="0"/>
          <w:sz w:val="27"/>
          <w:szCs w:val="27"/>
        </w:rPr>
        <w:t>るのを手助けすることを意図しています。</w:t>
      </w:r>
    </w:p>
    <w:p w14:paraId="45D4E0BD" w14:textId="1DA87C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659"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660"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del w:id="661" w:author="Mieko Sato" w:date="2017-06-13T20:00:00Z">
        <w:r w:rsidRPr="0037519D" w:rsidDel="008C1EF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OpenChain</w:t>
      </w:r>
      <w:del w:id="662" w:author="Mieko Sato" w:date="2017-06-13T20:01:00Z">
        <w:r w:rsidRPr="0037519D" w:rsidDel="008C1EF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カリキュラムに貢献できますか？</w:t>
      </w:r>
    </w:p>
    <w:p w14:paraId="12BE7A38" w14:textId="774F6B4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 xml:space="preserve">OpenChain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ins w:id="663" w:author="Mieko Sato" w:date="2017-06-13T20:01:00Z">
        <w:r w:rsidR="008C1EFE">
          <w:rPr>
            <w:rFonts w:ascii="inherit" w:eastAsia="ＭＳ Ｐゴシック" w:hAnsi="inherit" w:cs="ＭＳ Ｐゴシック" w:hint="eastAsia"/>
            <w:color w:val="00AEBC"/>
            <w:kern w:val="0"/>
            <w:sz w:val="27"/>
            <w:szCs w:val="27"/>
            <w:bdr w:val="none" w:sz="0" w:space="0" w:color="auto" w:frame="1"/>
          </w:rPr>
          <w:t xml:space="preserve"> </w:t>
        </w:r>
      </w:ins>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del w:id="664" w:author="Mieko Sato" w:date="2017-06-13T20:13:00Z">
        <w:r w:rsidRPr="0037519D" w:rsidDel="006423F1">
          <w:rPr>
            <w:rFonts w:ascii="inherit" w:eastAsia="ＭＳ Ｐゴシック" w:hAnsi="inherit" w:cs="ＭＳ Ｐゴシック"/>
            <w:color w:val="676767"/>
            <w:kern w:val="0"/>
            <w:sz w:val="27"/>
            <w:szCs w:val="27"/>
          </w:rPr>
          <w:delText>誰もが</w:delText>
        </w:r>
      </w:del>
      <w:r w:rsidRPr="0037519D">
        <w:rPr>
          <w:rFonts w:ascii="inherit" w:eastAsia="ＭＳ Ｐゴシック" w:hAnsi="inherit" w:cs="ＭＳ Ｐゴシック"/>
          <w:color w:val="676767"/>
          <w:kern w:val="0"/>
          <w:sz w:val="27"/>
          <w:szCs w:val="27"/>
        </w:rPr>
        <w:t>参加し</w:t>
      </w:r>
      <w:ins w:id="665" w:author="Mieko Sato" w:date="2017-06-13T20:13:00Z">
        <w:r w:rsidR="006423F1">
          <w:rPr>
            <w:rFonts w:ascii="inherit" w:eastAsia="ＭＳ Ｐゴシック" w:hAnsi="inherit" w:cs="ＭＳ Ｐゴシック" w:hint="eastAsia"/>
            <w:color w:val="676767"/>
            <w:kern w:val="0"/>
            <w:sz w:val="27"/>
            <w:szCs w:val="27"/>
          </w:rPr>
          <w:t>てみたい</w:t>
        </w:r>
      </w:ins>
      <w:r w:rsidRPr="0037519D">
        <w:rPr>
          <w:rFonts w:ascii="inherit" w:eastAsia="ＭＳ Ｐゴシック" w:hAnsi="inherit" w:cs="ＭＳ Ｐゴシック"/>
          <w:color w:val="676767"/>
          <w:kern w:val="0"/>
          <w:sz w:val="27"/>
          <w:szCs w:val="27"/>
        </w:rPr>
        <w:t>、資料を提供</w:t>
      </w:r>
      <w:ins w:id="666" w:author="Mieko Sato" w:date="2017-06-13T20:15:00Z">
        <w:r w:rsidR="00FC6703">
          <w:rPr>
            <w:rFonts w:ascii="inherit" w:eastAsia="ＭＳ Ｐゴシック" w:hAnsi="inherit" w:cs="ＭＳ Ｐゴシック" w:hint="eastAsia"/>
            <w:color w:val="676767"/>
            <w:kern w:val="0"/>
            <w:sz w:val="27"/>
            <w:szCs w:val="27"/>
          </w:rPr>
          <w:t>し</w:t>
        </w:r>
      </w:ins>
      <w:ins w:id="667" w:author="Mieko Sato" w:date="2017-06-13T20:16:00Z">
        <w:r w:rsidR="00FC6703">
          <w:rPr>
            <w:rFonts w:ascii="inherit" w:eastAsia="ＭＳ Ｐゴシック" w:hAnsi="inherit" w:cs="ＭＳ Ｐゴシック" w:hint="eastAsia"/>
            <w:color w:val="676767"/>
            <w:kern w:val="0"/>
            <w:sz w:val="27"/>
            <w:szCs w:val="27"/>
          </w:rPr>
          <w:t>たい</w:t>
        </w:r>
      </w:ins>
      <w:ins w:id="668" w:author="Mieko Sato" w:date="2017-06-13T20:13:00Z">
        <w:r w:rsidR="006423F1">
          <w:rPr>
            <w:rFonts w:ascii="inherit" w:eastAsia="ＭＳ Ｐゴシック" w:hAnsi="inherit" w:cs="ＭＳ Ｐゴシック" w:hint="eastAsia"/>
            <w:color w:val="676767"/>
            <w:kern w:val="0"/>
            <w:sz w:val="27"/>
            <w:szCs w:val="27"/>
          </w:rPr>
          <w:t>、</w:t>
        </w:r>
      </w:ins>
      <w:del w:id="669" w:author="Mieko Sato" w:date="2017-06-13T20:13:00Z">
        <w:r w:rsidRPr="0037519D" w:rsidDel="006423F1">
          <w:rPr>
            <w:rFonts w:ascii="inherit" w:eastAsia="ＭＳ Ｐゴシック" w:hAnsi="inherit" w:cs="ＭＳ Ｐゴシック"/>
            <w:color w:val="676767"/>
            <w:kern w:val="0"/>
            <w:sz w:val="27"/>
            <w:szCs w:val="27"/>
          </w:rPr>
          <w:delText>したり</w:delText>
        </w:r>
      </w:del>
      <w:ins w:id="670" w:author="Mieko Sato" w:date="2017-06-13T20:17:00Z">
        <w:r w:rsidR="00FC6703">
          <w:rPr>
            <w:rFonts w:ascii="inherit" w:eastAsia="ＭＳ Ｐゴシック" w:hAnsi="inherit" w:cs="ＭＳ Ｐゴシック" w:hint="eastAsia"/>
            <w:color w:val="676767"/>
            <w:kern w:val="0"/>
            <w:sz w:val="27"/>
            <w:szCs w:val="27"/>
          </w:rPr>
          <w:t>あるいは</w:t>
        </w:r>
      </w:ins>
      <w:r w:rsidRPr="0037519D">
        <w:rPr>
          <w:rFonts w:ascii="inherit" w:eastAsia="ＭＳ Ｐゴシック" w:hAnsi="inherit" w:cs="ＭＳ Ｐゴシック"/>
          <w:color w:val="676767"/>
          <w:kern w:val="0"/>
          <w:sz w:val="27"/>
          <w:szCs w:val="27"/>
        </w:rPr>
        <w:t>既存の資料の拡張を支援</w:t>
      </w:r>
      <w:ins w:id="671" w:author="Mieko Sato" w:date="2017-06-13T20:16:00Z">
        <w:r w:rsidR="00FC6703">
          <w:rPr>
            <w:rFonts w:ascii="inherit" w:eastAsia="ＭＳ Ｐゴシック" w:hAnsi="inherit" w:cs="ＭＳ Ｐゴシック" w:hint="eastAsia"/>
            <w:color w:val="676767"/>
            <w:kern w:val="0"/>
            <w:sz w:val="27"/>
            <w:szCs w:val="27"/>
          </w:rPr>
          <w:t>したい</w:t>
        </w:r>
      </w:ins>
      <w:ins w:id="672" w:author="Mieko Sato" w:date="2017-06-13T20:13:00Z">
        <w:r w:rsidR="006423F1">
          <w:rPr>
            <w:rFonts w:ascii="inherit" w:eastAsia="ＭＳ Ｐゴシック" w:hAnsi="inherit" w:cs="ＭＳ Ｐゴシック" w:hint="eastAsia"/>
            <w:color w:val="676767"/>
            <w:kern w:val="0"/>
            <w:sz w:val="27"/>
            <w:szCs w:val="27"/>
          </w:rPr>
          <w:t>方</w:t>
        </w:r>
      </w:ins>
      <w:ins w:id="673" w:author="Mieko Sato" w:date="2017-06-13T20:21:00Z">
        <w:r w:rsidR="00FC6703">
          <w:rPr>
            <w:rFonts w:ascii="inherit" w:eastAsia="ＭＳ Ｐゴシック" w:hAnsi="inherit" w:cs="ＭＳ Ｐゴシック" w:hint="eastAsia"/>
            <w:color w:val="676767"/>
            <w:kern w:val="0"/>
            <w:sz w:val="27"/>
            <w:szCs w:val="27"/>
          </w:rPr>
          <w:t>など</w:t>
        </w:r>
      </w:ins>
      <w:ins w:id="674" w:author="Mieko Sato" w:date="2017-06-13T20:19:00Z">
        <w:r w:rsidR="00FC6703">
          <w:rPr>
            <w:rFonts w:ascii="inherit" w:eastAsia="ＭＳ Ｐゴシック" w:hAnsi="inherit" w:cs="ＭＳ Ｐゴシック" w:hint="eastAsia"/>
            <w:color w:val="676767"/>
            <w:kern w:val="0"/>
            <w:sz w:val="27"/>
            <w:szCs w:val="27"/>
          </w:rPr>
          <w:t>、どなたでも</w:t>
        </w:r>
      </w:ins>
      <w:ins w:id="675" w:author="Mieko Sato" w:date="2017-06-13T20:20:00Z">
        <w:r w:rsidR="00FC6703">
          <w:rPr>
            <w:rFonts w:ascii="inherit" w:eastAsia="ＭＳ Ｐゴシック" w:hAnsi="inherit" w:cs="ＭＳ Ｐゴシック" w:hint="eastAsia"/>
            <w:color w:val="676767"/>
            <w:kern w:val="0"/>
            <w:sz w:val="27"/>
            <w:szCs w:val="27"/>
          </w:rPr>
          <w:t>歓迎</w:t>
        </w:r>
      </w:ins>
      <w:ins w:id="676" w:author="Mieko Sato" w:date="2017-06-13T20:21:00Z">
        <w:r w:rsidR="00FC6703">
          <w:rPr>
            <w:rFonts w:ascii="inherit" w:eastAsia="ＭＳ Ｐゴシック" w:hAnsi="inherit" w:cs="ＭＳ Ｐゴシック" w:hint="eastAsia"/>
            <w:color w:val="676767"/>
            <w:kern w:val="0"/>
            <w:sz w:val="27"/>
            <w:szCs w:val="27"/>
          </w:rPr>
          <w:t>します。</w:t>
        </w:r>
      </w:ins>
      <w:del w:id="677" w:author="Mieko Sato" w:date="2017-06-13T20:19:00Z">
        <w:r w:rsidRPr="0037519D" w:rsidDel="00FC6703">
          <w:rPr>
            <w:rFonts w:ascii="inherit" w:eastAsia="ＭＳ Ｐゴシック" w:hAnsi="inherit" w:cs="ＭＳ Ｐゴシック"/>
            <w:color w:val="676767"/>
            <w:kern w:val="0"/>
            <w:sz w:val="27"/>
            <w:szCs w:val="27"/>
          </w:rPr>
          <w:delText>することを歓迎されます。</w:delText>
        </w:r>
      </w:del>
    </w:p>
    <w:p w14:paraId="30637BBB" w14:textId="77777777" w:rsidR="00293104" w:rsidRPr="0037519D" w:rsidRDefault="00293104"/>
    <w:sectPr w:rsidR="00293104" w:rsidRPr="0037519D" w:rsidSect="00082C05">
      <w:footerReference w:type="default" r:id="rId20"/>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imada" w:date="2017-07-04T15:57:00Z" w:initials="ni">
    <w:p w14:paraId="5DBFB051" w14:textId="0CA95587" w:rsidR="006C080A" w:rsidRDefault="006C080A">
      <w:pPr>
        <w:pStyle w:val="ab"/>
      </w:pPr>
      <w:r>
        <w:rPr>
          <w:rStyle w:val="aa"/>
        </w:rPr>
        <w:annotationRef/>
      </w:r>
      <w:r>
        <w:rPr>
          <w:rFonts w:hint="eastAsia"/>
        </w:rPr>
        <w:t>原文の</w:t>
      </w:r>
      <w:r>
        <w:rPr>
          <w:rFonts w:hint="eastAsia"/>
        </w:rPr>
        <w:t xml:space="preserve"> </w:t>
      </w:r>
      <w:r>
        <w:t>“</w:t>
      </w:r>
      <w:r>
        <w:rPr>
          <w:rFonts w:hint="eastAsia"/>
        </w:rPr>
        <w:t>in</w:t>
      </w:r>
      <w:r>
        <w:t>”</w:t>
      </w:r>
      <w:r>
        <w:rPr>
          <w:rFonts w:hint="eastAsia"/>
        </w:rPr>
        <w:t xml:space="preserve"> </w:t>
      </w:r>
      <w:r>
        <w:rPr>
          <w:rFonts w:hint="eastAsia"/>
        </w:rPr>
        <w:t>は「～に対して」ではなく「～の分野・範囲・世界の中に」といった意味と考えられます。</w:t>
      </w:r>
    </w:p>
  </w:comment>
  <w:comment w:id="18" w:author="imada" w:date="2017-07-04T16:00:00Z" w:initials="ni">
    <w:p w14:paraId="63AF0C76" w14:textId="6A7A8F4C" w:rsidR="006C080A" w:rsidRDefault="006C080A">
      <w:pPr>
        <w:pStyle w:val="ab"/>
      </w:pPr>
      <w:r>
        <w:rPr>
          <w:rStyle w:val="aa"/>
        </w:rPr>
        <w:annotationRef/>
      </w:r>
      <w:r w:rsidRPr="007A0327">
        <w:rPr>
          <w:rFonts w:hint="eastAsia"/>
        </w:rPr>
        <w:t>原文は、</w:t>
      </w:r>
      <w:r w:rsidRPr="007A0327">
        <w:rPr>
          <w:rFonts w:hint="eastAsia"/>
        </w:rPr>
        <w:t xml:space="preserve">(1) predictable, (2) understandable (3) and optimized for internal and external supply chains of any type </w:t>
      </w:r>
      <w:r w:rsidRPr="007A0327">
        <w:rPr>
          <w:rFonts w:hint="eastAsia"/>
        </w:rPr>
        <w:t>が並列であると考えられます。よって、このように修正します。</w:t>
      </w:r>
    </w:p>
  </w:comment>
  <w:comment w:id="19" w:author="Mieko Sato" w:date="2017-07-05T10:50:00Z" w:initials="MS">
    <w:p w14:paraId="07693997" w14:textId="789B632A" w:rsidR="004E3A55" w:rsidRDefault="004E3A55">
      <w:pPr>
        <w:pStyle w:val="ab"/>
      </w:pPr>
      <w:r>
        <w:rPr>
          <w:rStyle w:val="aa"/>
        </w:rPr>
        <w:annotationRef/>
      </w:r>
      <w:r w:rsidR="00802C7D">
        <w:rPr>
          <w:rFonts w:hint="eastAsia"/>
        </w:rPr>
        <w:t>工内さんへ：「シンプルな変更履歴」で表示すると、せっかくの下記の工内さんのコメントが見えませんので、次回からは「コメントに返信」する形でコメントしてくださいまし。</w:t>
      </w:r>
      <w:r w:rsidR="00802C7D">
        <w:br/>
      </w:r>
      <w:r w:rsidR="00802C7D">
        <w:rPr>
          <w:rFonts w:hint="eastAsia"/>
        </w:rPr>
        <w:t>この部分はどちらも間違いではないと思います。</w:t>
      </w:r>
      <w:r w:rsidR="00802C7D">
        <w:t>”~</w:t>
      </w:r>
      <w:r w:rsidR="00802C7D" w:rsidRPr="00802C7D">
        <w:rPr>
          <w:highlight w:val="yellow"/>
        </w:rPr>
        <w:t>able,</w:t>
      </w:r>
      <w:r w:rsidR="00802C7D">
        <w:t xml:space="preserve"> ~</w:t>
      </w:r>
      <w:r w:rsidR="00802C7D" w:rsidRPr="00802C7D">
        <w:rPr>
          <w:highlight w:val="yellow"/>
        </w:rPr>
        <w:t>able</w:t>
      </w:r>
      <w:r w:rsidR="00802C7D">
        <w:t xml:space="preserve"> and ~</w:t>
      </w:r>
      <w:r w:rsidR="00802C7D" w:rsidRPr="00802C7D">
        <w:rPr>
          <w:highlight w:val="yellow"/>
        </w:rPr>
        <w:t>ed</w:t>
      </w:r>
      <w:r w:rsidR="00802C7D">
        <w:t xml:space="preserve"> for” </w:t>
      </w:r>
      <w:r w:rsidR="00802C7D">
        <w:rPr>
          <w:rFonts w:hint="eastAsia"/>
        </w:rPr>
        <w:t>なので、今田さんの修正案で可かと。</w:t>
      </w:r>
    </w:p>
    <w:p w14:paraId="2D662CA1" w14:textId="1F772735" w:rsidR="00802C7D" w:rsidRDefault="00802C7D">
      <w:pPr>
        <w:pStyle w:val="ab"/>
      </w:pPr>
      <w:r>
        <w:t>O</w:t>
      </w:r>
      <w:r>
        <w:rPr>
          <w:rFonts w:hint="eastAsia"/>
        </w:rPr>
        <w:t>nboarding</w:t>
      </w:r>
      <w:r>
        <w:rPr>
          <w:rFonts w:hint="eastAsia"/>
        </w:rPr>
        <w:t>？では修正前の解釈ですね。</w:t>
      </w:r>
    </w:p>
  </w:comment>
  <w:comment w:id="22" w:author="Mieko Sato" w:date="2017-07-05T11:00:00Z" w:initials="MS">
    <w:p w14:paraId="020F3473" w14:textId="12BA5BF0" w:rsidR="00802C7D" w:rsidRDefault="00802C7D">
      <w:pPr>
        <w:pStyle w:val="ab"/>
      </w:pPr>
      <w:r>
        <w:rPr>
          <w:rStyle w:val="aa"/>
        </w:rPr>
        <w:annotationRef/>
      </w:r>
      <w:r w:rsidR="00C52DDF">
        <w:rPr>
          <w:rFonts w:hint="eastAsia"/>
        </w:rPr>
        <w:t>見落としました。できれば「</w:t>
      </w:r>
      <w:r>
        <w:rPr>
          <w:rFonts w:hint="eastAsia"/>
        </w:rPr>
        <w:t>さまざま</w:t>
      </w:r>
      <w:r w:rsidR="00C52DDF">
        <w:rPr>
          <w:rFonts w:hint="eastAsia"/>
        </w:rPr>
        <w:t>」（ひらがなで）のほうが。</w:t>
      </w:r>
    </w:p>
  </w:comment>
  <w:comment w:id="34" w:author="工内隆" w:date="2017-07-05T09:37:00Z" w:initials="工内隆">
    <w:p w14:paraId="7D354D54" w14:textId="3D51EF96" w:rsidR="00175DFA" w:rsidRDefault="00175DFA">
      <w:pPr>
        <w:pStyle w:val="ab"/>
      </w:pPr>
      <w:r>
        <w:rPr>
          <w:rStyle w:val="aa"/>
        </w:rPr>
        <w:annotationRef/>
      </w:r>
      <w:r>
        <w:t>For</w:t>
      </w:r>
      <w:r>
        <w:rPr>
          <w:rFonts w:hint="eastAsia"/>
        </w:rPr>
        <w:t>を（１）、（２）、（３）に関連づける元の形の方が分かりやすいのでは。</w:t>
      </w:r>
    </w:p>
  </w:comment>
  <w:comment w:id="58" w:author="Mieko Sato" w:date="2017-07-04T15:57:00Z" w:initials="MS">
    <w:p w14:paraId="3A6D88A0" w14:textId="77777777" w:rsidR="006C080A" w:rsidRDefault="006C080A">
      <w:pPr>
        <w:pStyle w:val="ab"/>
      </w:pPr>
      <w:r>
        <w:rPr>
          <w:rStyle w:val="aa"/>
        </w:rPr>
        <w:annotationRef/>
      </w:r>
      <w:r>
        <w:rPr>
          <w:rFonts w:hint="eastAsia"/>
        </w:rPr>
        <w:t>Spec</w:t>
      </w:r>
      <w:r>
        <w:rPr>
          <w:rFonts w:hint="eastAsia"/>
        </w:rPr>
        <w:t>の表現に合わせました。</w:t>
      </w:r>
    </w:p>
  </w:comment>
  <w:comment w:id="62" w:author="工内隆" w:date="2017-07-05T09:39:00Z" w:initials="工内隆">
    <w:p w14:paraId="3BF99A0D" w14:textId="3F1E6BE7" w:rsidR="00175DFA" w:rsidRDefault="00175DFA">
      <w:pPr>
        <w:pStyle w:val="ab"/>
      </w:pPr>
      <w:r>
        <w:rPr>
          <w:rStyle w:val="aa"/>
        </w:rPr>
        <w:annotationRef/>
      </w:r>
      <w:r>
        <w:rPr>
          <w:rFonts w:hint="eastAsia"/>
        </w:rPr>
        <w:t>L</w:t>
      </w:r>
      <w:r>
        <w:t>F and/or OpenChain</w:t>
      </w:r>
      <w:r>
        <w:rPr>
          <w:rFonts w:hint="eastAsia"/>
        </w:rPr>
        <w:t>メンバー企業として参加費を支払っている企業の意だと思われる。「スポンサーメンバーが参加する」でどうか？</w:t>
      </w:r>
    </w:p>
  </w:comment>
  <w:comment w:id="144" w:author="Mieko Sato" w:date="2017-07-04T15:57:00Z" w:initials="MS">
    <w:p w14:paraId="75203BBA" w14:textId="25BDFC63" w:rsidR="006C080A" w:rsidRDefault="006C080A">
      <w:pPr>
        <w:pStyle w:val="ab"/>
      </w:pPr>
      <w:r>
        <w:rPr>
          <w:rStyle w:val="aa"/>
        </w:rPr>
        <w:annotationRef/>
      </w:r>
      <w:r>
        <w:rPr>
          <w:rFonts w:hint="eastAsia"/>
        </w:rPr>
        <w:t>英語原文が変更されました。</w:t>
      </w:r>
    </w:p>
  </w:comment>
  <w:comment w:id="204" w:author="Mieko Sato" w:date="2017-07-04T15:57:00Z" w:initials="MS">
    <w:p w14:paraId="16C7A932" w14:textId="77777777" w:rsidR="006C080A" w:rsidRDefault="006C080A">
      <w:pPr>
        <w:pStyle w:val="ab"/>
        <w:rPr>
          <w:noProof/>
        </w:rPr>
      </w:pPr>
      <w:r>
        <w:rPr>
          <w:rStyle w:val="aa"/>
        </w:rPr>
        <w:annotationRef/>
      </w:r>
      <w:r>
        <w:rPr>
          <w:rFonts w:hint="eastAsia"/>
          <w:noProof/>
        </w:rPr>
        <w:t>この「確かなものとする」という表現</w:t>
      </w:r>
      <w:r>
        <w:rPr>
          <w:noProof/>
        </w:rPr>
        <w:t>は</w:t>
      </w:r>
      <w:r>
        <w:rPr>
          <w:rFonts w:hint="eastAsia"/>
          <w:noProof/>
        </w:rPr>
        <w:t>、いまさらですが</w:t>
      </w:r>
      <w:r>
        <w:rPr>
          <w:noProof/>
        </w:rPr>
        <w:t>、</w:t>
      </w:r>
      <w:r>
        <w:rPr>
          <w:rFonts w:hint="eastAsia"/>
          <w:noProof/>
        </w:rPr>
        <w:t>何度</w:t>
      </w:r>
      <w:r>
        <w:rPr>
          <w:noProof/>
        </w:rPr>
        <w:t>読んでも</w:t>
      </w:r>
      <w:r>
        <w:rPr>
          <w:rFonts w:hint="eastAsia"/>
          <w:noProof/>
        </w:rPr>
        <w:t>やはり</w:t>
      </w:r>
      <w:r>
        <w:rPr>
          <w:noProof/>
        </w:rPr>
        <w:t>引っ掛かります。</w:t>
      </w:r>
    </w:p>
    <w:p w14:paraId="6A9DB2B4" w14:textId="7618216F" w:rsidR="006C080A" w:rsidRDefault="006C080A">
      <w:pPr>
        <w:pStyle w:val="ab"/>
      </w:pPr>
      <w:r>
        <w:rPr>
          <w:rFonts w:hint="eastAsia"/>
          <w:noProof/>
        </w:rPr>
        <w:t>「確認できる」のような</w:t>
      </w:r>
      <w:r>
        <w:rPr>
          <w:noProof/>
        </w:rPr>
        <w:t>表現にできませんか？</w:t>
      </w:r>
    </w:p>
  </w:comment>
  <w:comment w:id="303" w:author="工内隆" w:date="2017-07-05T09:44:00Z" w:initials="工内隆">
    <w:p w14:paraId="69D137EC" w14:textId="23047820" w:rsidR="00175DFA" w:rsidRDefault="00175DFA">
      <w:pPr>
        <w:pStyle w:val="ab"/>
      </w:pPr>
      <w:r>
        <w:rPr>
          <w:rStyle w:val="aa"/>
        </w:rPr>
        <w:annotationRef/>
      </w:r>
      <w:r w:rsidR="00196AB4">
        <w:rPr>
          <w:rFonts w:hint="eastAsia"/>
        </w:rPr>
        <w:t>「プ」、判別が難しいが</w:t>
      </w:r>
    </w:p>
  </w:comment>
  <w:comment w:id="337" w:author="imada" w:date="2017-07-04T16:06:00Z" w:initials="ni">
    <w:p w14:paraId="3387DA8A" w14:textId="04588027" w:rsidR="006C080A" w:rsidRDefault="006C080A">
      <w:pPr>
        <w:pStyle w:val="ab"/>
      </w:pPr>
      <w:r>
        <w:rPr>
          <w:rStyle w:val="aa"/>
        </w:rPr>
        <w:annotationRef/>
      </w:r>
      <w:r>
        <w:rPr>
          <w:rFonts w:hint="eastAsia"/>
        </w:rPr>
        <w:t>原文の不定冠詞を訳出していましたが、翻訳調になるのでやめます。</w:t>
      </w:r>
    </w:p>
  </w:comment>
  <w:comment w:id="415" w:author="Mieko Sato" w:date="2017-07-04T15:57:00Z" w:initials="MS">
    <w:p w14:paraId="0BBC3A0C" w14:textId="5BC03779" w:rsidR="006C080A" w:rsidRDefault="006C080A">
      <w:pPr>
        <w:pStyle w:val="ab"/>
      </w:pPr>
      <w:r>
        <w:rPr>
          <w:rStyle w:val="aa"/>
        </w:rPr>
        <w:annotationRef/>
      </w:r>
      <w:r>
        <w:rPr>
          <w:rFonts w:hint="eastAsia"/>
        </w:rPr>
        <w:t>どちらでもよいのですが、仕様書に合わせました。</w:t>
      </w:r>
    </w:p>
  </w:comment>
  <w:comment w:id="443" w:author="imada" w:date="2017-07-04T16:09:00Z" w:initials="ni">
    <w:p w14:paraId="5238FA8F" w14:textId="2808B73A" w:rsidR="006C080A" w:rsidRDefault="006C080A">
      <w:pPr>
        <w:pStyle w:val="ab"/>
      </w:pPr>
      <w:r>
        <w:rPr>
          <w:rStyle w:val="aa"/>
        </w:rPr>
        <w:annotationRef/>
      </w:r>
      <w:r>
        <w:rPr>
          <w:rFonts w:hint="eastAsia"/>
        </w:rPr>
        <w:t>原文の</w:t>
      </w:r>
      <w:r>
        <w:rPr>
          <w:rFonts w:hint="eastAsia"/>
        </w:rPr>
        <w:t xml:space="preserve"> my </w:t>
      </w:r>
      <w:r>
        <w:rPr>
          <w:rFonts w:hint="eastAsia"/>
        </w:rPr>
        <w:t>を訳出していましたが、翻訳調なのでやめます。</w:t>
      </w:r>
    </w:p>
  </w:comment>
  <w:comment w:id="463" w:author="工内隆" w:date="2017-07-05T09:46:00Z" w:initials="工内隆">
    <w:p w14:paraId="2B5B145D" w14:textId="1CB342DC" w:rsidR="00196AB4" w:rsidRDefault="00196AB4">
      <w:pPr>
        <w:pStyle w:val="ab"/>
      </w:pPr>
      <w:r>
        <w:rPr>
          <w:rStyle w:val="aa"/>
        </w:rPr>
        <w:annotationRef/>
      </w:r>
      <w:r>
        <w:rPr>
          <w:rFonts w:hint="eastAsia"/>
        </w:rPr>
        <w:t>「票」？「質問集」でいいのでは？</w:t>
      </w:r>
    </w:p>
  </w:comment>
  <w:comment w:id="464" w:author="imada" w:date="2017-07-06T11:42:00Z" w:initials="ni">
    <w:p w14:paraId="7FF792AB" w14:textId="6CFFBB50" w:rsidR="001A3357" w:rsidRDefault="001A3357">
      <w:pPr>
        <w:pStyle w:val="ab"/>
      </w:pPr>
      <w:r>
        <w:rPr>
          <w:rStyle w:val="aa"/>
        </w:rPr>
        <w:annotationRef/>
      </w:r>
      <w:r>
        <w:rPr>
          <w:rFonts w:hint="eastAsia"/>
        </w:rPr>
        <w:t>このパラグラフは大幅にリライトしました。</w:t>
      </w:r>
    </w:p>
  </w:comment>
  <w:comment w:id="532" w:author="Mieko Sato" w:date="2017-07-04T15:57:00Z" w:initials="MS">
    <w:p w14:paraId="7560CBD2" w14:textId="44F530B5" w:rsidR="006C080A" w:rsidRDefault="006C080A">
      <w:pPr>
        <w:pStyle w:val="ab"/>
      </w:pPr>
      <w:r>
        <w:rPr>
          <w:rStyle w:val="aa"/>
        </w:rPr>
        <w:annotationRef/>
      </w:r>
      <w:r>
        <w:rPr>
          <w:rFonts w:hint="eastAsia"/>
        </w:rPr>
        <w:t>原文が間違っていました。</w:t>
      </w:r>
    </w:p>
  </w:comment>
  <w:comment w:id="556" w:author="Mieko Sato" w:date="2017-07-06T17:51:00Z" w:initials="MS">
    <w:p w14:paraId="2C0BEA86" w14:textId="41DBABC3" w:rsidR="00F05D89" w:rsidRDefault="00F05D89">
      <w:pPr>
        <w:pStyle w:val="ab"/>
      </w:pPr>
      <w:r>
        <w:rPr>
          <w:rStyle w:val="aa"/>
        </w:rPr>
        <w:annotationRef/>
      </w:r>
      <w:r w:rsidR="002F75F9">
        <w:rPr>
          <w:rFonts w:hint="eastAsia"/>
        </w:rPr>
        <w:t>ここ。昨日修正を入れ忘れました。</w:t>
      </w:r>
    </w:p>
    <w:p w14:paraId="59CFC58D" w14:textId="1F6F56F0" w:rsidR="002F75F9" w:rsidRDefault="002F75F9">
      <w:pPr>
        <w:pStyle w:val="ab"/>
      </w:pPr>
      <w:r>
        <w:rPr>
          <w:rFonts w:hint="eastAsia"/>
        </w:rPr>
        <w:t>この</w:t>
      </w:r>
      <w:r>
        <w:rPr>
          <w:rFonts w:hint="eastAsia"/>
        </w:rPr>
        <w:t>omissions</w:t>
      </w:r>
      <w:r>
        <w:rPr>
          <w:rFonts w:hint="eastAsia"/>
        </w:rPr>
        <w:t>は、「情報の欠落」でなく、自動的に承認されるはずの応答の「漏れ」を意味すると思います。</w:t>
      </w:r>
    </w:p>
  </w:comment>
  <w:comment w:id="565" w:author="imada" w:date="2017-07-04T16:18:00Z" w:initials="ni">
    <w:p w14:paraId="656B7A2F" w14:textId="04E041FB" w:rsidR="00EC0876" w:rsidRDefault="00EC0876">
      <w:pPr>
        <w:pStyle w:val="ab"/>
      </w:pPr>
      <w:r>
        <w:rPr>
          <w:rStyle w:val="aa"/>
        </w:rPr>
        <w:annotationRef/>
      </w:r>
      <w:r>
        <w:rPr>
          <w:rFonts w:hint="eastAsia"/>
        </w:rPr>
        <w:t>ここは実は、原文がよくわからなかったところです。ユーザーの提出した情報がシステムによって自動処理されるという流れですので、</w:t>
      </w:r>
      <w:r>
        <w:rPr>
          <w:rFonts w:hint="eastAsia"/>
        </w:rPr>
        <w:t xml:space="preserve">by the user </w:t>
      </w:r>
      <w:r>
        <w:rPr>
          <w:rFonts w:hint="eastAsia"/>
        </w:rPr>
        <w:t>ではなく</w:t>
      </w:r>
      <w:r>
        <w:rPr>
          <w:rFonts w:hint="eastAsia"/>
        </w:rPr>
        <w:t xml:space="preserve"> to the user </w:t>
      </w:r>
      <w:r>
        <w:rPr>
          <w:rFonts w:hint="eastAsia"/>
        </w:rPr>
        <w:t>なのではとも思われます。皆さんの解釈はいかがでしょうか。</w:t>
      </w:r>
    </w:p>
  </w:comment>
  <w:comment w:id="566" w:author="Mieko Sato" w:date="2017-07-05T11:04:00Z" w:initials="MS">
    <w:p w14:paraId="39D94975" w14:textId="309EA728" w:rsidR="00C52DDF" w:rsidRDefault="00C52DDF">
      <w:pPr>
        <w:pStyle w:val="ab"/>
      </w:pPr>
      <w:r>
        <w:rPr>
          <w:rStyle w:val="aa"/>
        </w:rPr>
        <w:annotationRef/>
      </w:r>
      <w:r>
        <w:t>“</w:t>
      </w:r>
      <w:r>
        <w:rPr>
          <w:rFonts w:hint="eastAsia"/>
        </w:rPr>
        <w:t>Any omittions or incorrect answers</w:t>
      </w:r>
      <w:r>
        <w:t>”</w:t>
      </w:r>
      <w:r>
        <w:rPr>
          <w:rFonts w:hint="eastAsia"/>
        </w:rPr>
        <w:t xml:space="preserve"> </w:t>
      </w:r>
      <w:r>
        <w:rPr>
          <w:rFonts w:hint="eastAsia"/>
        </w:rPr>
        <w:t>というのは、「承認要求に対する回答に不足がある場合」という意味なので、</w:t>
      </w:r>
      <w:r>
        <w:t>”</w:t>
      </w:r>
      <w:r>
        <w:rPr>
          <w:rFonts w:hint="eastAsia"/>
        </w:rPr>
        <w:t>by</w:t>
      </w:r>
      <w:r>
        <w:t xml:space="preserve"> the user” </w:t>
      </w:r>
      <w:r>
        <w:rPr>
          <w:rFonts w:hint="eastAsia"/>
        </w:rPr>
        <w:t>でよいのでは？</w:t>
      </w:r>
    </w:p>
  </w:comment>
  <w:comment w:id="620" w:author="Mieko Sato" w:date="2017-07-06T17:55:00Z" w:initials="MS">
    <w:p w14:paraId="1EF74F32" w14:textId="2A700181" w:rsidR="00F85D2F" w:rsidRDefault="00F85D2F">
      <w:pPr>
        <w:pStyle w:val="ab"/>
      </w:pPr>
      <w:r>
        <w:rPr>
          <w:rStyle w:val="aa"/>
        </w:rPr>
        <w:annotationRef/>
      </w:r>
      <w:r>
        <w:rPr>
          <w:rFonts w:hint="eastAsia"/>
        </w:rPr>
        <w:t>「ます。」が連続するので。</w:t>
      </w:r>
    </w:p>
  </w:comment>
  <w:comment w:id="657" w:author="Mieko Sato" w:date="2017-07-06T17:57:00Z" w:initials="MS">
    <w:p w14:paraId="125D7557" w14:textId="375F3C22" w:rsidR="00F85D2F" w:rsidRDefault="00F85D2F">
      <w:pPr>
        <w:pStyle w:val="ab"/>
      </w:pPr>
      <w:r>
        <w:rPr>
          <w:rStyle w:val="aa"/>
        </w:rPr>
        <w:annotationRef/>
      </w:r>
      <w:r>
        <w:rPr>
          <w:rFonts w:hint="eastAsia"/>
        </w:rPr>
        <w:t>「たり」は複数にならないといけない</w:t>
      </w:r>
      <w:r w:rsidR="005008A1">
        <w:rPr>
          <w:rFonts w:hint="eastAsia"/>
        </w:rPr>
        <w:t>ルールがある</w:t>
      </w:r>
      <w:r>
        <w:rPr>
          <w:rFonts w:hint="eastAsia"/>
        </w:rPr>
        <w:t>らしく。。。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FB051" w15:done="0"/>
  <w15:commentEx w15:paraId="63AF0C76" w15:done="0"/>
  <w15:commentEx w15:paraId="2D662CA1" w15:paraIdParent="63AF0C76" w15:done="0"/>
  <w15:commentEx w15:paraId="020F3473" w15:done="0"/>
  <w15:commentEx w15:paraId="7D354D54" w15:done="0"/>
  <w15:commentEx w15:paraId="3A6D88A0" w15:done="0"/>
  <w15:commentEx w15:paraId="3BF99A0D" w15:done="0"/>
  <w15:commentEx w15:paraId="75203BBA" w15:done="0"/>
  <w15:commentEx w15:paraId="6A9DB2B4" w15:done="0"/>
  <w15:commentEx w15:paraId="69D137EC" w15:done="0"/>
  <w15:commentEx w15:paraId="3387DA8A" w15:done="0"/>
  <w15:commentEx w15:paraId="0BBC3A0C" w15:done="0"/>
  <w15:commentEx w15:paraId="5238FA8F" w15:done="0"/>
  <w15:commentEx w15:paraId="2B5B145D" w15:done="0"/>
  <w15:commentEx w15:paraId="7FF792AB" w15:done="0"/>
  <w15:commentEx w15:paraId="7560CBD2" w15:done="0"/>
  <w15:commentEx w15:paraId="59CFC58D" w15:done="0"/>
  <w15:commentEx w15:paraId="656B7A2F" w15:done="0"/>
  <w15:commentEx w15:paraId="39D94975" w15:paraIdParent="656B7A2F" w15:done="0"/>
  <w15:commentEx w15:paraId="1EF74F32" w15:done="0"/>
  <w15:commentEx w15:paraId="125D75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FB051" w16cid:durableId="1D073126"/>
  <w16cid:commentId w16cid:paraId="63AF0C76" w16cid:durableId="1D073127"/>
  <w16cid:commentId w16cid:paraId="2D662CA1" w16cid:durableId="1D074309"/>
  <w16cid:commentId w16cid:paraId="020F3473" w16cid:durableId="1D07455B"/>
  <w16cid:commentId w16cid:paraId="7D354D54" w16cid:durableId="1D0731CB"/>
  <w16cid:commentId w16cid:paraId="3A6D88A0" w16cid:durableId="1D073128"/>
  <w16cid:commentId w16cid:paraId="3BF99A0D" w16cid:durableId="1D073243"/>
  <w16cid:commentId w16cid:paraId="75203BBA" w16cid:durableId="1D073129"/>
  <w16cid:commentId w16cid:paraId="6A9DB2B4" w16cid:durableId="1D07312A"/>
  <w16cid:commentId w16cid:paraId="69D137EC" w16cid:durableId="1D073386"/>
  <w16cid:commentId w16cid:paraId="3387DA8A" w16cid:durableId="1D07312B"/>
  <w16cid:commentId w16cid:paraId="0BBC3A0C" w16cid:durableId="1D07312C"/>
  <w16cid:commentId w16cid:paraId="5238FA8F" w16cid:durableId="1D07312D"/>
  <w16cid:commentId w16cid:paraId="2B5B145D" w16cid:durableId="1D0733F7"/>
  <w16cid:commentId w16cid:paraId="7FF792AB" w16cid:durableId="1D08F4DB"/>
  <w16cid:commentId w16cid:paraId="7560CBD2" w16cid:durableId="1D07312E"/>
  <w16cid:commentId w16cid:paraId="59CFC58D" w16cid:durableId="1D08F728"/>
  <w16cid:commentId w16cid:paraId="656B7A2F" w16cid:durableId="1D07312F"/>
  <w16cid:commentId w16cid:paraId="39D94975" w16cid:durableId="1D074632"/>
  <w16cid:commentId w16cid:paraId="1EF74F32" w16cid:durableId="1D08F824"/>
  <w16cid:commentId w16cid:paraId="125D7557" w16cid:durableId="1D08F8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24350" w14:textId="77777777" w:rsidR="00C82010" w:rsidRDefault="00C82010" w:rsidP="00082C05">
      <w:r>
        <w:separator/>
      </w:r>
    </w:p>
  </w:endnote>
  <w:endnote w:type="continuationSeparator" w:id="0">
    <w:p w14:paraId="1D75C9AF" w14:textId="77777777" w:rsidR="00C82010" w:rsidRDefault="00C82010"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pen Sans">
    <w:altName w:val="Times New Roman"/>
    <w:panose1 w:val="020B0606030504020204"/>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294971"/>
      <w:docPartObj>
        <w:docPartGallery w:val="Page Numbers (Bottom of Page)"/>
        <w:docPartUnique/>
      </w:docPartObj>
    </w:sdtPr>
    <w:sdtEndPr/>
    <w:sdtContent>
      <w:p w14:paraId="43B6A337" w14:textId="1446DFE9" w:rsidR="006C080A" w:rsidRDefault="006C080A">
        <w:pPr>
          <w:pStyle w:val="a6"/>
          <w:jc w:val="center"/>
        </w:pPr>
        <w:r>
          <w:fldChar w:fldCharType="begin"/>
        </w:r>
        <w:r>
          <w:instrText>PAGE   \* MERGEFORMAT</w:instrText>
        </w:r>
        <w:r>
          <w:fldChar w:fldCharType="separate"/>
        </w:r>
        <w:r w:rsidR="0025280E" w:rsidRPr="0025280E">
          <w:rPr>
            <w:noProof/>
            <w:lang w:val="ja-JP"/>
          </w:rPr>
          <w:t>8</w:t>
        </w:r>
        <w:r>
          <w:fldChar w:fldCharType="end"/>
        </w:r>
      </w:p>
    </w:sdtContent>
  </w:sdt>
  <w:p w14:paraId="50A04ED2" w14:textId="77777777" w:rsidR="006C080A" w:rsidRDefault="006C08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11D67" w14:textId="77777777" w:rsidR="00C82010" w:rsidRDefault="00C82010" w:rsidP="00082C05">
      <w:r>
        <w:separator/>
      </w:r>
    </w:p>
  </w:footnote>
  <w:footnote w:type="continuationSeparator" w:id="0">
    <w:p w14:paraId="79C841F9" w14:textId="77777777" w:rsidR="00C82010" w:rsidRDefault="00C82010" w:rsidP="00082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228B2"/>
    <w:rsid w:val="0004133E"/>
    <w:rsid w:val="000643B0"/>
    <w:rsid w:val="00077D71"/>
    <w:rsid w:val="00082C05"/>
    <w:rsid w:val="000C42B0"/>
    <w:rsid w:val="000D1A1D"/>
    <w:rsid w:val="000F006E"/>
    <w:rsid w:val="000F6A65"/>
    <w:rsid w:val="000F7C77"/>
    <w:rsid w:val="00100BBF"/>
    <w:rsid w:val="00175DFA"/>
    <w:rsid w:val="00186F2D"/>
    <w:rsid w:val="00192571"/>
    <w:rsid w:val="00196AB4"/>
    <w:rsid w:val="001A3357"/>
    <w:rsid w:val="001C7A0D"/>
    <w:rsid w:val="001F399B"/>
    <w:rsid w:val="002040B0"/>
    <w:rsid w:val="00222A67"/>
    <w:rsid w:val="0025280E"/>
    <w:rsid w:val="00292904"/>
    <w:rsid w:val="00293104"/>
    <w:rsid w:val="002E37BD"/>
    <w:rsid w:val="002E3A23"/>
    <w:rsid w:val="002E468E"/>
    <w:rsid w:val="002F135F"/>
    <w:rsid w:val="002F6947"/>
    <w:rsid w:val="002F75F9"/>
    <w:rsid w:val="00314437"/>
    <w:rsid w:val="003373B2"/>
    <w:rsid w:val="00344770"/>
    <w:rsid w:val="0037519D"/>
    <w:rsid w:val="00376981"/>
    <w:rsid w:val="003956F6"/>
    <w:rsid w:val="003B27DF"/>
    <w:rsid w:val="003C6A8E"/>
    <w:rsid w:val="003E57E3"/>
    <w:rsid w:val="00405D9F"/>
    <w:rsid w:val="00414DF0"/>
    <w:rsid w:val="004223A2"/>
    <w:rsid w:val="004E3A55"/>
    <w:rsid w:val="004E578A"/>
    <w:rsid w:val="005008A1"/>
    <w:rsid w:val="00567115"/>
    <w:rsid w:val="005A150D"/>
    <w:rsid w:val="005D5E5F"/>
    <w:rsid w:val="00617567"/>
    <w:rsid w:val="00623AB5"/>
    <w:rsid w:val="006317B3"/>
    <w:rsid w:val="006423F1"/>
    <w:rsid w:val="00647F9F"/>
    <w:rsid w:val="006A7665"/>
    <w:rsid w:val="006B4071"/>
    <w:rsid w:val="006C080A"/>
    <w:rsid w:val="006E7DA4"/>
    <w:rsid w:val="0074700A"/>
    <w:rsid w:val="00753401"/>
    <w:rsid w:val="00760F21"/>
    <w:rsid w:val="00770907"/>
    <w:rsid w:val="007A0327"/>
    <w:rsid w:val="007A278C"/>
    <w:rsid w:val="00802C7D"/>
    <w:rsid w:val="00816161"/>
    <w:rsid w:val="008317A7"/>
    <w:rsid w:val="00837552"/>
    <w:rsid w:val="00866637"/>
    <w:rsid w:val="00883A83"/>
    <w:rsid w:val="0088591C"/>
    <w:rsid w:val="008947A2"/>
    <w:rsid w:val="008A7A6B"/>
    <w:rsid w:val="008B59DD"/>
    <w:rsid w:val="008C1EFE"/>
    <w:rsid w:val="0091177E"/>
    <w:rsid w:val="00915F2C"/>
    <w:rsid w:val="00940F59"/>
    <w:rsid w:val="00980E29"/>
    <w:rsid w:val="009A473B"/>
    <w:rsid w:val="009A627E"/>
    <w:rsid w:val="009A7D71"/>
    <w:rsid w:val="009F6D85"/>
    <w:rsid w:val="00A045AE"/>
    <w:rsid w:val="00A120DF"/>
    <w:rsid w:val="00A15824"/>
    <w:rsid w:val="00A15F51"/>
    <w:rsid w:val="00A21E0C"/>
    <w:rsid w:val="00A83067"/>
    <w:rsid w:val="00AA2D7F"/>
    <w:rsid w:val="00AC236F"/>
    <w:rsid w:val="00AD7624"/>
    <w:rsid w:val="00AF5BEC"/>
    <w:rsid w:val="00B12465"/>
    <w:rsid w:val="00B516C9"/>
    <w:rsid w:val="00B6346C"/>
    <w:rsid w:val="00BD1A58"/>
    <w:rsid w:val="00C503BA"/>
    <w:rsid w:val="00C51BF4"/>
    <w:rsid w:val="00C52DDF"/>
    <w:rsid w:val="00C54DA7"/>
    <w:rsid w:val="00C8029F"/>
    <w:rsid w:val="00C811EF"/>
    <w:rsid w:val="00C82010"/>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0876"/>
    <w:rsid w:val="00EC320D"/>
    <w:rsid w:val="00F05D89"/>
    <w:rsid w:val="00F07B24"/>
    <w:rsid w:val="00F11628"/>
    <w:rsid w:val="00F27E04"/>
    <w:rsid w:val="00F335FA"/>
    <w:rsid w:val="00F85D2F"/>
    <w:rsid w:val="00FB77A5"/>
    <w:rsid w:val="00FC6703"/>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2B2624"/>
  <w15:docId w15:val="{6B1EF305-B571-4AC5-8955-9F14705E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customStyle="1" w:styleId="2">
    <w:name w:val="メンション2"/>
    <w:basedOn w:val="a0"/>
    <w:uiPriority w:val="99"/>
    <w:semiHidden/>
    <w:unhideWhenUsed/>
    <w:rsid w:val="009F6D85"/>
    <w:rPr>
      <w:color w:val="2B579A"/>
      <w:shd w:val="clear" w:color="auto" w:fill="E6E6E6"/>
    </w:rPr>
  </w:style>
  <w:style w:type="character" w:styleId="af0">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ossology.org/" TargetMode="External"/><Relationship Id="rId18" Type="http://schemas.openxmlformats.org/officeDocument/2006/relationships/hyperlink" Target="mailto:openchain-conformance@linux-foundatio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pdx.org/" TargetMode="External"/><Relationship Id="rId17" Type="http://schemas.openxmlformats.org/officeDocument/2006/relationships/hyperlink" Target="https://certification.openchainproject.org/" TargetMode="External"/><Relationship Id="rId2" Type="http://schemas.openxmlformats.org/officeDocument/2006/relationships/numbering" Target="numbering.xml"/><Relationship Id="rId16" Type="http://schemas.openxmlformats.org/officeDocument/2006/relationships/hyperlink" Target="https://certification.openchainproject.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chainproject.org/openchain-conformant" TargetMode="External"/><Relationship Id="rId5" Type="http://schemas.openxmlformats.org/officeDocument/2006/relationships/webSettings" Target="webSettings.xml"/><Relationship Id="rId15" Type="http://schemas.openxmlformats.org/officeDocument/2006/relationships/hyperlink" Target="https://creativecommons.org/licenses/by/4.0/legalcode"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mailto:openchain-conformance@linux-foundation.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inuxfoundation.org/offerings/open-source-compliance" TargetMode="External"/><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59D40-99D8-472C-84EC-28B79D6A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1464</Words>
  <Characters>8351</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Mieko Sato</cp:lastModifiedBy>
  <cp:revision>2</cp:revision>
  <cp:lastPrinted>2017-05-25T23:42:00Z</cp:lastPrinted>
  <dcterms:created xsi:type="dcterms:W3CDTF">2017-07-06T09:09:00Z</dcterms:created>
  <dcterms:modified xsi:type="dcterms:W3CDTF">2017-07-06T09:09:00Z</dcterms:modified>
</cp:coreProperties>
</file>