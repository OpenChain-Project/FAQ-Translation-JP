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Pr="0037519D">
        <w:rPr>
          <w:rFonts w:ascii="Roboto" w:eastAsia="ＭＳ Ｐゴシック" w:hAnsi="Roboto" w:cs="ＭＳ Ｐゴシック"/>
          <w:color w:val="676767"/>
          <w:kern w:val="0"/>
          <w:sz w:val="27"/>
          <w:szCs w:val="27"/>
        </w:rPr>
        <w:t xml:space="preserve"> (FOSS) </w:t>
      </w:r>
      <w:r w:rsidRPr="0037519D">
        <w:rPr>
          <w:rFonts w:ascii="Roboto" w:eastAsia="ＭＳ Ｐゴシック" w:hAnsi="Roboto" w:cs="ＭＳ Ｐゴシック"/>
          <w:color w:val="676767"/>
          <w:kern w:val="0"/>
          <w:sz w:val="27"/>
          <w:szCs w:val="27"/>
        </w:rPr>
        <w:t>についての高品質なコンプライアンス</w:t>
      </w:r>
      <w:ins w:id="0"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1"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2"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ins w:id="3" w:author="工内隆" w:date="2017-05-26T11:38:00Z">
        <w:r w:rsidR="00C811EF">
          <w:rPr>
            <w:rFonts w:ascii="Roboto" w:eastAsia="ＭＳ Ｐゴシック" w:hAnsi="Roboto" w:cs="ＭＳ Ｐゴシック" w:hint="eastAsia"/>
            <w:color w:val="676767"/>
            <w:kern w:val="0"/>
            <w:sz w:val="27"/>
            <w:szCs w:val="27"/>
          </w:rPr>
          <w:t>に対する</w:t>
        </w:r>
      </w:ins>
      <w:del w:id="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のカリキュラムは、組織の大小を問わず適用できます。その結果、オープンソースは組織内外の様々なタイプのサプライチェーン</w:t>
      </w:r>
      <w:ins w:id="7"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8"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r w:rsidRPr="0037519D">
        <w:rPr>
          <w:rFonts w:ascii="Roboto" w:eastAsia="ＭＳ Ｐゴシック" w:hAnsi="Roboto" w:cs="ＭＳ Ｐゴシック"/>
          <w:color w:val="676767"/>
          <w:kern w:val="0"/>
          <w:sz w:val="27"/>
          <w:szCs w:val="27"/>
        </w:rPr>
        <w:t>予測可能で</w:t>
      </w:r>
      <w:ins w:id="9" w:author="工内隆" w:date="2017-05-26T11:40:00Z">
        <w:r w:rsidR="00C811EF">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わかりやすく</w:t>
      </w:r>
      <w:ins w:id="10" w:author="工内隆" w:date="2017-05-26T11:40:00Z">
        <w:r w:rsidR="00C811EF">
          <w:rPr>
            <w:rFonts w:ascii="Roboto" w:eastAsia="ＭＳ Ｐゴシック" w:hAnsi="Roboto" w:cs="ＭＳ Ｐゴシック" w:hint="eastAsia"/>
            <w:color w:val="676767"/>
            <w:kern w:val="0"/>
            <w:sz w:val="27"/>
            <w:szCs w:val="27"/>
          </w:rPr>
          <w:t>、さらに、最適化され</w:t>
        </w:r>
      </w:ins>
      <w:del w:id="11"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rsidR="0037519D" w:rsidRPr="0037519D" w:rsidRDefault="00B12465"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8"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r w:rsidR="0037519D" w:rsidRPr="0037519D">
        <w:rPr>
          <w:rFonts w:ascii="Roboto" w:eastAsia="ＭＳ Ｐゴシック" w:hAnsi="Roboto"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の取り組みを教えてください。</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プロジェクトは三つのワーキング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グループからなり、誰でも参加して貢献することができます</w:t>
      </w:r>
      <w:del w:id="12" w:author="工内隆" w:date="2017-05-26T11:41:00Z">
        <w:r w:rsidRPr="0037519D" w:rsidDel="00C811EF">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13"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プログラムが満足すべき一連の要件を明確化し公表します。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トレーニング用資料を提供することで、仕様に規定された教育要件を満たす手助けをします</w:t>
      </w:r>
      <w:ins w:id="14" w:author="工内隆" w:date="2017-05-26T11:41:00Z">
        <w:r w:rsidR="00C811EF">
          <w:rPr>
            <w:rFonts w:ascii="inherit" w:eastAsia="ＭＳ Ｐゴシック" w:hAnsi="inherit" w:cs="ＭＳ Ｐゴシック" w:hint="eastAsia"/>
            <w:color w:val="676767"/>
            <w:kern w:val="0"/>
            <w:sz w:val="27"/>
            <w:szCs w:val="27"/>
          </w:rPr>
          <w:t>。</w:t>
        </w:r>
      </w:ins>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企業が仕様の要件を順守しているかどうかをチェックする手助けをします。</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さらに、有償</w:t>
      </w:r>
      <w:ins w:id="15" w:author="Hiroyuki Fukuchi" w:date="2017-05-30T16:43:00Z">
        <w:r w:rsidR="008317A7">
          <w:rPr>
            <w:rFonts w:ascii="Roboto" w:eastAsia="ＭＳ Ｐゴシック" w:hAnsi="Roboto" w:cs="ＭＳ Ｐゴシック" w:hint="eastAsia"/>
            <w:color w:val="676767"/>
            <w:kern w:val="0"/>
            <w:sz w:val="27"/>
            <w:szCs w:val="27"/>
          </w:rPr>
          <w:t>メンバーによる</w:t>
        </w:r>
      </w:ins>
      <w:del w:id="16"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r w:rsidRPr="0037519D">
        <w:rPr>
          <w:rFonts w:ascii="Roboto" w:eastAsia="ＭＳ Ｐゴシック" w:hAnsi="Roboto" w:cs="ＭＳ Ｐゴシック"/>
          <w:color w:val="676767"/>
          <w:kern w:val="0"/>
          <w:sz w:val="27"/>
          <w:szCs w:val="27"/>
        </w:rPr>
        <w:t>三つの委員会があります。</w:t>
      </w:r>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17" w:author="Hiroyuki Fukuchi" w:date="2017-05-30T16:48:00Z">
        <w:r w:rsidR="008317A7">
          <w:rPr>
            <w:rFonts w:ascii="inherit" w:eastAsia="ＭＳ Ｐゴシック" w:hAnsi="inherit" w:cs="ＭＳ Ｐゴシック" w:hint="eastAsia"/>
            <w:color w:val="676767"/>
            <w:kern w:val="0"/>
            <w:sz w:val="27"/>
            <w:szCs w:val="27"/>
          </w:rPr>
          <w:t>のポリシー</w:t>
        </w:r>
      </w:ins>
      <w:ins w:id="18" w:author="Hiroyuki Fukuchi" w:date="2017-05-30T16:49:00Z">
        <w:r w:rsidR="008317A7">
          <w:rPr>
            <w:rFonts w:ascii="inherit" w:eastAsia="ＭＳ Ｐゴシック" w:hAnsi="inherit" w:cs="ＭＳ Ｐゴシック" w:hint="eastAsia"/>
            <w:color w:val="676767"/>
            <w:kern w:val="0"/>
            <w:sz w:val="27"/>
            <w:szCs w:val="27"/>
          </w:rPr>
          <w:t>と</w:t>
        </w:r>
      </w:ins>
      <w:ins w:id="19" w:author="Hiroyuki Fukuchi" w:date="2017-05-30T16:48:00Z">
        <w:r w:rsidR="008317A7">
          <w:rPr>
            <w:rFonts w:ascii="inherit" w:eastAsia="ＭＳ Ｐゴシック" w:hAnsi="inherit" w:cs="ＭＳ Ｐゴシック" w:hint="eastAsia"/>
            <w:color w:val="676767"/>
            <w:kern w:val="0"/>
            <w:sz w:val="27"/>
            <w:szCs w:val="27"/>
          </w:rPr>
          <w:t>ルール</w:t>
        </w:r>
      </w:ins>
      <w:ins w:id="20" w:author="Hiroyuki Fukuchi" w:date="2017-05-30T16:49:00Z">
        <w:r w:rsidR="008317A7">
          <w:rPr>
            <w:rFonts w:ascii="inherit" w:eastAsia="ＭＳ Ｐゴシック" w:hAnsi="inherit" w:cs="ＭＳ Ｐゴシック" w:hint="eastAsia"/>
            <w:color w:val="676767"/>
            <w:kern w:val="0"/>
            <w:sz w:val="27"/>
            <w:szCs w:val="27"/>
          </w:rPr>
          <w:t>と</w:t>
        </w:r>
      </w:ins>
      <w:ins w:id="21"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、資金集め、予算その他</w:t>
      </w:r>
      <w:del w:id="22" w:author="Hiroyuki Fukuchi" w:date="2017-05-30T16:48:00Z">
        <w:r w:rsidRPr="0037519D" w:rsidDel="008317A7">
          <w:rPr>
            <w:rFonts w:ascii="inherit" w:eastAsia="ＭＳ Ｐゴシック" w:hAnsi="inherit" w:cs="ＭＳ Ｐゴシック"/>
            <w:color w:val="676767"/>
            <w:kern w:val="0"/>
            <w:sz w:val="27"/>
            <w:szCs w:val="27"/>
          </w:rPr>
          <w:delText>についての方針やルールと手続き</w:delText>
        </w:r>
      </w:del>
      <w:r w:rsidRPr="0037519D">
        <w:rPr>
          <w:rFonts w:ascii="inherit" w:eastAsia="ＭＳ Ｐゴシック" w:hAnsi="inherit" w:cs="ＭＳ Ｐゴシック"/>
          <w:color w:val="676767"/>
          <w:kern w:val="0"/>
          <w:sz w:val="27"/>
          <w:szCs w:val="27"/>
        </w:rPr>
        <w:t>を管理します。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コンプライアンス仕様の開発、管理および更新</w:t>
      </w:r>
      <w:ins w:id="23" w:author="工内隆" w:date="2017-05-26T11:41:00Z">
        <w:r w:rsidR="00C811EF">
          <w:rPr>
            <w:rFonts w:ascii="inherit" w:eastAsia="ＭＳ Ｐゴシック" w:hAnsi="inherit" w:cs="ＭＳ Ｐゴシック" w:hint="eastAsia"/>
            <w:color w:val="676767"/>
            <w:kern w:val="0"/>
            <w:sz w:val="27"/>
            <w:szCs w:val="27"/>
          </w:rPr>
          <w:t>を行います</w:t>
        </w:r>
      </w:ins>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ボードと連携して、オープンソースと関連のあるサプライチェーン全体にわたって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24" w:author="工内隆" w:date="2017-05-26T11:42:00Z">
        <w:r w:rsidR="00C811EF">
          <w:rPr>
            <w:rFonts w:ascii="inherit" w:eastAsia="ＭＳ Ｐゴシック" w:hAnsi="inherit" w:cs="ＭＳ Ｐゴシック" w:hint="eastAsia"/>
            <w:color w:val="676767"/>
            <w:kern w:val="0"/>
            <w:sz w:val="27"/>
            <w:szCs w:val="27"/>
          </w:rPr>
          <w:t>・</w:t>
        </w:r>
      </w:ins>
      <w:del w:id="25"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26" w:author="工内隆" w:date="2017-05-26T11:42:00Z">
        <w:r w:rsidR="00C811EF">
          <w:rPr>
            <w:rFonts w:ascii="inherit" w:eastAsia="ＭＳ Ｐゴシック" w:hAnsi="inherit" w:cs="ＭＳ Ｐゴシック" w:hint="eastAsia"/>
            <w:color w:val="676767"/>
            <w:kern w:val="0"/>
            <w:sz w:val="27"/>
            <w:szCs w:val="27"/>
          </w:rPr>
          <w:t>・</w:t>
        </w:r>
      </w:ins>
      <w:del w:id="27"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28" w:author="工内隆" w:date="2017-05-26T11:42:00Z">
        <w:r w:rsidR="00C811EF">
          <w:rPr>
            <w:rFonts w:ascii="inherit" w:eastAsia="ＭＳ Ｐゴシック" w:hAnsi="inherit" w:cs="ＭＳ Ｐゴシック" w:hint="eastAsia"/>
            <w:color w:val="676767"/>
            <w:kern w:val="0"/>
            <w:sz w:val="27"/>
            <w:szCs w:val="27"/>
          </w:rPr>
          <w:t>しま</w:t>
        </w:r>
      </w:ins>
      <w:r w:rsidRPr="0037519D">
        <w:rPr>
          <w:rFonts w:ascii="inherit" w:eastAsia="ＭＳ Ｐゴシック" w:hAnsi="inherit" w:cs="ＭＳ Ｐゴシック"/>
          <w:color w:val="676767"/>
          <w:kern w:val="0"/>
          <w:sz w:val="27"/>
          <w:szCs w:val="27"/>
        </w:rPr>
        <w:t>す</w:t>
      </w:r>
      <w:del w:id="29" w:author="工内隆" w:date="2017-05-26T11:42:00Z">
        <w:r w:rsidRPr="0037519D" w:rsidDel="00C811EF">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 xml:space="preserve"> CII Best Practices </w:t>
      </w:r>
      <w:r w:rsidRPr="0037519D">
        <w:rPr>
          <w:rFonts w:ascii="Open Sans" w:eastAsia="ＭＳ Ｐゴシック" w:hAnsi="Open Sans" w:cs="ＭＳ Ｐゴシック"/>
          <w:b/>
          <w:bCs/>
          <w:color w:val="444444"/>
          <w:kern w:val="0"/>
          <w:sz w:val="27"/>
          <w:szCs w:val="27"/>
        </w:rPr>
        <w:t>の関係を教えてください。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CII Best Practices </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 </w:t>
      </w:r>
      <w:r w:rsidRPr="0037519D">
        <w:rPr>
          <w:rFonts w:ascii="inherit" w:eastAsia="ＭＳ Ｐゴシック" w:hAnsi="inherit" w:cs="ＭＳ Ｐゴシック"/>
          <w:color w:val="676767"/>
          <w:kern w:val="0"/>
          <w:sz w:val="27"/>
          <w:szCs w:val="27"/>
        </w:rPr>
        <w:t>プロセスの品質基準を明確化する</w:t>
      </w:r>
      <w:ins w:id="30" w:author="工内隆" w:date="2017-05-26T11:43:00Z">
        <w:r w:rsidR="00C811EF">
          <w:rPr>
            <w:rFonts w:ascii="inherit" w:eastAsia="ＭＳ Ｐゴシック" w:hAnsi="inherit" w:cs="ＭＳ Ｐゴシック" w:hint="eastAsia"/>
            <w:color w:val="676767"/>
            <w:kern w:val="0"/>
            <w:sz w:val="27"/>
            <w:szCs w:val="27"/>
          </w:rPr>
          <w:t>ことを目指す</w:t>
        </w:r>
      </w:ins>
      <w:del w:id="31" w:author="工内隆" w:date="2017-05-26T11:43:00Z">
        <w:r w:rsidRPr="0037519D" w:rsidDel="00C811EF">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 xml:space="preserve"> Linux Foundation </w:t>
      </w:r>
      <w:r w:rsidRPr="0037519D">
        <w:rPr>
          <w:rFonts w:ascii="inherit" w:eastAsia="ＭＳ Ｐゴシック" w:hAnsi="inherit" w:cs="ＭＳ Ｐゴシック"/>
          <w:color w:val="676767"/>
          <w:kern w:val="0"/>
          <w:sz w:val="27"/>
          <w:szCs w:val="27"/>
        </w:rPr>
        <w:t>の取り組みです。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は、</w:t>
      </w:r>
      <w:proofErr w:type="spellStart"/>
      <w:r w:rsidRPr="0037519D">
        <w:rPr>
          <w:rFonts w:ascii="inherit" w:eastAsia="ＭＳ Ｐゴシック" w:hAnsi="inherit" w:cs="ＭＳ Ｐゴシック"/>
          <w:color w:val="676767"/>
          <w:kern w:val="0"/>
          <w:sz w:val="27"/>
          <w:szCs w:val="27"/>
        </w:rPr>
        <w:t>i</w:t>
      </w:r>
      <w:proofErr w:type="spellEnd"/>
      <w:r w:rsidRPr="0037519D">
        <w:rPr>
          <w:rFonts w:ascii="inherit" w:eastAsia="ＭＳ Ｐゴシック" w:hAnsi="inherit" w:cs="ＭＳ Ｐゴシック"/>
          <w:color w:val="676767"/>
          <w:kern w:val="0"/>
          <w:sz w:val="27"/>
          <w:szCs w:val="27"/>
        </w:rPr>
        <w:t xml:space="preserve">) </w:t>
      </w:r>
      <w:del w:id="32"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33"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を自組織のソリューションに活用する組織においてコンプライアンス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プログラムを改善することと、</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34" w:author="Hiroyuki Fukuchi" w:date="2017-05-30T16:57:00Z">
        <w:r w:rsidRPr="0037519D" w:rsidDel="001C7A0D">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del w:id="35"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36" w:author="Hiroyuki Fukuchi" w:date="2017-05-30T16:58:00Z">
        <w:r w:rsidR="001C7A0D">
          <w:rPr>
            <w:rFonts w:ascii="inherit" w:eastAsia="ＭＳ Ｐゴシック" w:hAnsi="inherit" w:cs="ＭＳ Ｐゴシック" w:hint="eastAsia"/>
            <w:color w:val="676767"/>
            <w:kern w:val="0"/>
            <w:sz w:val="27"/>
            <w:szCs w:val="27"/>
          </w:rPr>
          <w:t>コントリビュート</w:t>
        </w:r>
      </w:ins>
      <w:r w:rsidRPr="0037519D">
        <w:rPr>
          <w:rFonts w:ascii="inherit" w:eastAsia="ＭＳ Ｐゴシック" w:hAnsi="inherit" w:cs="ＭＳ Ｐゴシック"/>
          <w:color w:val="676767"/>
          <w:kern w:val="0"/>
          <w:sz w:val="27"/>
          <w:szCs w:val="27"/>
        </w:rPr>
        <w:t>するためのプロセスにフォーカスしています。これに対して、</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は</w:t>
      </w:r>
      <w:ins w:id="37" w:author="Hiroyuki Fukuchi" w:date="2017-05-30T16:59:00Z">
        <w:r w:rsidR="001C7A0D">
          <w:rPr>
            <w:rFonts w:ascii="inherit" w:eastAsia="ＭＳ Ｐゴシック" w:hAnsi="inherit" w:cs="ＭＳ Ｐゴシック" w:hint="eastAsia"/>
            <w:color w:val="676767"/>
            <w:kern w:val="0"/>
            <w:sz w:val="27"/>
            <w:szCs w:val="27"/>
          </w:rPr>
          <w:t>良い状態で運営されている</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w:t>
      </w:r>
      <w:del w:id="38" w:author="Hiroyuki Fukuchi" w:date="2017-05-30T16:59:00Z">
        <w:r w:rsidRPr="0037519D" w:rsidDel="001C7A0D">
          <w:rPr>
            <w:rFonts w:ascii="inherit" w:eastAsia="ＭＳ Ｐゴシック" w:hAnsi="inherit" w:cs="ＭＳ Ｐゴシック"/>
            <w:color w:val="676767"/>
            <w:kern w:val="0"/>
            <w:sz w:val="27"/>
            <w:szCs w:val="27"/>
          </w:rPr>
          <w:delText>を良い状態で運営するため</w:delText>
        </w:r>
      </w:del>
      <w:r w:rsidRPr="0037519D">
        <w:rPr>
          <w:rFonts w:ascii="inherit" w:eastAsia="ＭＳ Ｐゴシック" w:hAnsi="inherit" w:cs="ＭＳ Ｐゴシック"/>
          <w:color w:val="676767"/>
          <w:kern w:val="0"/>
          <w:sz w:val="27"/>
          <w:szCs w:val="27"/>
        </w:rPr>
        <w:t>の基準にフォーカスしています。</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 xml:space="preserve">CII Best Practices </w:t>
      </w:r>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以下を</w:t>
      </w:r>
      <w:ins w:id="39" w:author="工内隆" w:date="2017-05-26T11:44:00Z">
        <w:r w:rsidR="00C811EF">
          <w:rPr>
            <w:rFonts w:ascii="Roboto" w:eastAsia="ＭＳ Ｐゴシック" w:hAnsi="Roboto" w:cs="ＭＳ Ｐゴシック" w:hint="eastAsia"/>
            <w:color w:val="676767"/>
            <w:kern w:val="0"/>
            <w:sz w:val="27"/>
            <w:szCs w:val="27"/>
          </w:rPr>
          <w:t>一読することから初めて</w:t>
        </w:r>
      </w:ins>
      <w:del w:id="40" w:author="工内隆" w:date="2017-05-26T11:44:00Z">
        <w:r w:rsidRPr="0037519D" w:rsidDel="00C811EF">
          <w:rPr>
            <w:rFonts w:ascii="Roboto" w:eastAsia="ＭＳ Ｐゴシック" w:hAnsi="Roboto" w:cs="ＭＳ Ｐゴシック"/>
            <w:color w:val="676767"/>
            <w:kern w:val="0"/>
            <w:sz w:val="27"/>
            <w:szCs w:val="27"/>
          </w:rPr>
          <w:delText>ぜひご覧</w:delText>
        </w:r>
      </w:del>
      <w:r w:rsidRPr="0037519D">
        <w:rPr>
          <w:rFonts w:ascii="Roboto" w:eastAsia="ＭＳ Ｐゴシック" w:hAnsi="Roboto" w:cs="ＭＳ Ｐゴシック"/>
          <w:color w:val="676767"/>
          <w:kern w:val="0"/>
          <w:sz w:val="27"/>
          <w:szCs w:val="27"/>
        </w:rPr>
        <w:t>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仕様について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41" w:author="工内隆" w:date="2017-05-26T11:44:00Z">
        <w:r w:rsidRPr="0037519D" w:rsidDel="00C811EF">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プログラムが満足すべき一連の要件を定義することです。これは、組織が他者と共有するソフトウェアについて、</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コンプライアンスを達成するのに必要な証跡を組織が提供する</w:t>
      </w:r>
      <w:ins w:id="42" w:author="Hiroyuki Fukuchi" w:date="2017-05-30T17:11:00Z">
        <w:r w:rsidR="00EB0000">
          <w:rPr>
            <w:rFonts w:ascii="inherit" w:eastAsia="ＭＳ Ｐゴシック" w:hAnsi="inherit" w:cs="ＭＳ Ｐゴシック" w:hint="eastAsia"/>
            <w:color w:val="676767"/>
            <w:kern w:val="0"/>
            <w:sz w:val="27"/>
            <w:szCs w:val="27"/>
          </w:rPr>
          <w:t>ことに関する</w:t>
        </w:r>
      </w:ins>
      <w:del w:id="43" w:author="Hiroyuki Fukuchi" w:date="2017-05-30T17:10:00Z">
        <w:r w:rsidRPr="0037519D" w:rsidDel="00EB0000">
          <w:rPr>
            <w:rFonts w:ascii="inherit" w:eastAsia="ＭＳ Ｐゴシック" w:hAnsi="inherit" w:cs="ＭＳ Ｐゴシック"/>
            <w:color w:val="676767"/>
            <w:kern w:val="0"/>
            <w:sz w:val="27"/>
            <w:szCs w:val="27"/>
          </w:rPr>
          <w:delText>という</w:delText>
        </w:r>
      </w:del>
      <w:ins w:id="44" w:author="工内隆" w:date="2017-05-26T11:45:00Z">
        <w:del w:id="45" w:author="Hiroyuki Fukuchi" w:date="2017-05-30T17:10:00Z">
          <w:r w:rsidR="00C811EF" w:rsidDel="00EB0000">
            <w:rPr>
              <w:rFonts w:ascii="inherit" w:eastAsia="ＭＳ Ｐゴシック" w:hAnsi="inherit" w:cs="ＭＳ Ｐゴシック" w:hint="eastAsia"/>
              <w:color w:val="676767"/>
              <w:kern w:val="0"/>
              <w:sz w:val="27"/>
              <w:szCs w:val="27"/>
            </w:rPr>
            <w:delText>レベル</w:delText>
          </w:r>
        </w:del>
      </w:ins>
      <w:del w:id="46" w:author="工内隆" w:date="2017-05-26T11:45:00Z">
        <w:r w:rsidRPr="0037519D" w:rsidDel="00C811EF">
          <w:rPr>
            <w:rFonts w:ascii="inherit" w:eastAsia="ＭＳ Ｐゴシック" w:hAnsi="inherit" w:cs="ＭＳ Ｐゴシック"/>
            <w:color w:val="676767"/>
            <w:kern w:val="0"/>
            <w:sz w:val="27"/>
            <w:szCs w:val="27"/>
          </w:rPr>
          <w:delText>、一定水準</w:delText>
        </w:r>
      </w:del>
      <w:del w:id="47" w:author="Hiroyuki Fukuchi" w:date="2017-05-30T17:10:00Z">
        <w:r w:rsidRPr="0037519D" w:rsidDel="00EB0000">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信頼</w:t>
      </w:r>
      <w:ins w:id="48" w:author="Hiroyuki Fukuchi" w:date="2017-05-30T17:11:00Z">
        <w:r w:rsidR="00EB0000">
          <w:rPr>
            <w:rFonts w:ascii="inherit" w:eastAsia="ＭＳ Ｐゴシック" w:hAnsi="inherit" w:cs="ＭＳ Ｐゴシック" w:hint="eastAsia"/>
            <w:color w:val="676767"/>
            <w:kern w:val="0"/>
            <w:sz w:val="27"/>
            <w:szCs w:val="27"/>
          </w:rPr>
          <w:t>のレベル</w:t>
        </w:r>
      </w:ins>
      <w:r w:rsidRPr="0037519D">
        <w:rPr>
          <w:rFonts w:ascii="inherit" w:eastAsia="ＭＳ Ｐゴシック" w:hAnsi="inherit" w:cs="ＭＳ Ｐゴシック"/>
          <w:color w:val="676767"/>
          <w:kern w:val="0"/>
          <w:sz w:val="27"/>
          <w:szCs w:val="27"/>
        </w:rPr>
        <w:t>です。コンプライアンス</w:t>
      </w:r>
      <w:del w:id="49"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50"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51" w:author="工内隆" w:date="2017-05-26T11:46:00Z">
        <w:r w:rsidR="00C811EF">
          <w:rPr>
            <w:rFonts w:ascii="inherit" w:eastAsia="ＭＳ Ｐゴシック" w:hAnsi="inherit" w:cs="ＭＳ Ｐゴシック" w:hint="eastAsia"/>
            <w:color w:val="676767"/>
            <w:kern w:val="0"/>
            <w:sz w:val="27"/>
            <w:szCs w:val="27"/>
          </w:rPr>
          <w:t>司る</w:t>
        </w:r>
      </w:ins>
      <w:del w:id="52"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ライセンスが要求する、ソースコード、ビルドスクリプト、ライセンス文書、帰属</w:t>
      </w:r>
      <w:del w:id="53"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54"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55"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56" w:author="工内隆" w:date="2017-05-26T11:47:00Z">
        <w:r w:rsidR="00186F2D">
          <w:rPr>
            <w:rFonts w:ascii="inherit" w:eastAsia="ＭＳ Ｐゴシック" w:hAnsi="inherit" w:cs="ＭＳ Ｐゴシック" w:hint="eastAsia"/>
            <w:color w:val="676767"/>
            <w:kern w:val="0"/>
            <w:sz w:val="27"/>
            <w:szCs w:val="27"/>
          </w:rPr>
          <w:t>ります</w:t>
        </w:r>
      </w:ins>
      <w:del w:id="57"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rsidR="0037519D" w:rsidRPr="0037519D" w:rsidRDefault="00B12465"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 xml:space="preserve">OpenChain </w:t>
        </w:r>
        <w:r w:rsidR="0037519D" w:rsidRPr="0037519D">
          <w:rPr>
            <w:rFonts w:ascii="inherit" w:eastAsia="ＭＳ Ｐゴシック" w:hAnsi="inherit" w:cs="ＭＳ Ｐゴシック"/>
            <w:color w:val="00AEBC"/>
            <w:kern w:val="0"/>
            <w:sz w:val="27"/>
            <w:szCs w:val="27"/>
            <w:bdr w:val="none" w:sz="0" w:space="0" w:color="auto" w:frame="1"/>
          </w:rPr>
          <w:t>仕様</w:t>
        </w:r>
        <w:r w:rsidR="0037519D" w:rsidRPr="0037519D">
          <w:rPr>
            <w:rFonts w:ascii="inherit" w:eastAsia="ＭＳ Ｐゴシック" w:hAnsi="inherit" w:cs="ＭＳ Ｐゴシック"/>
            <w:color w:val="00AEBC"/>
            <w:kern w:val="0"/>
            <w:sz w:val="27"/>
            <w:szCs w:val="27"/>
            <w:bdr w:val="none" w:sz="0" w:space="0" w:color="auto" w:frame="1"/>
          </w:rPr>
          <w:t xml:space="preserve"> 1.1</w:t>
        </w:r>
      </w:hyperlink>
      <w:r w:rsidR="0037519D" w:rsidRPr="0037519D">
        <w:rPr>
          <w:rFonts w:ascii="inherit" w:eastAsia="ＭＳ Ｐゴシック" w:hAnsi="inherit" w:cs="ＭＳ Ｐゴシック"/>
          <w:color w:val="676767"/>
          <w:kern w:val="0"/>
          <w:sz w:val="27"/>
          <w:szCs w:val="27"/>
        </w:rPr>
        <w:t> </w:t>
      </w:r>
      <w:r w:rsidR="0037519D" w:rsidRPr="0037519D">
        <w:rPr>
          <w:rFonts w:ascii="inherit" w:eastAsia="ＭＳ Ｐゴシック" w:hAnsi="inherit" w:cs="ＭＳ Ｐゴシック"/>
          <w:color w:val="676767"/>
          <w:kern w:val="0"/>
          <w:sz w:val="27"/>
          <w:szCs w:val="27"/>
        </w:rPr>
        <w:t>が、私たちが策定した最新の業界標準</w:t>
      </w:r>
      <w:del w:id="58"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適合と見なされるためには、仕様のすべての要件を満足する必要がありますか？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プログラムが一定水準の品質を達成していることを確かなものにするための要件一式を提供するよう策定され</w:t>
      </w:r>
      <w:ins w:id="59" w:author="工内隆" w:date="2017-05-26T11:48:00Z">
        <w:r w:rsidR="00186F2D">
          <w:rPr>
            <w:rFonts w:ascii="inherit" w:eastAsia="ＭＳ Ｐゴシック" w:hAnsi="inherit" w:cs="ＭＳ Ｐゴシック" w:hint="eastAsia"/>
            <w:color w:val="676767"/>
            <w:kern w:val="0"/>
            <w:sz w:val="27"/>
            <w:szCs w:val="27"/>
          </w:rPr>
          <w:t>ま</w:t>
        </w:r>
        <w:r w:rsidR="00186F2D">
          <w:rPr>
            <w:rFonts w:ascii="inherit" w:eastAsia="ＭＳ Ｐゴシック" w:hAnsi="inherit" w:cs="ＭＳ Ｐゴシック" w:hint="eastAsia"/>
            <w:color w:val="676767"/>
            <w:kern w:val="0"/>
            <w:sz w:val="27"/>
            <w:szCs w:val="27"/>
          </w:rPr>
          <w:lastRenderedPageBreak/>
          <w:t>した</w:t>
        </w:r>
      </w:ins>
      <w:del w:id="60"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w:t>
      </w:r>
      <w:del w:id="61" w:author="Hiroyuki Fukuchi" w:date="2017-05-30T17:33:00Z">
        <w:r w:rsidRPr="0037519D" w:rsidDel="008B59DD">
          <w:rPr>
            <w:rFonts w:ascii="inherit" w:eastAsia="ＭＳ Ｐゴシック" w:hAnsi="inherit" w:cs="ＭＳ Ｐゴシック"/>
            <w:color w:val="676767"/>
            <w:kern w:val="0"/>
            <w:sz w:val="27"/>
            <w:szCs w:val="27"/>
          </w:rPr>
          <w:delText>に、</w:delText>
        </w:r>
      </w:del>
      <w:ins w:id="62" w:author="Hiroyuki Fukuchi" w:date="2017-05-30T17:33:00Z">
        <w:r w:rsidR="008B59DD">
          <w:rPr>
            <w:rFonts w:ascii="inherit" w:eastAsia="ＭＳ Ｐゴシック" w:hAnsi="inherit" w:cs="ＭＳ Ｐゴシック" w:hint="eastAsia"/>
            <w:color w:val="676767"/>
            <w:kern w:val="0"/>
            <w:sz w:val="27"/>
            <w:szCs w:val="27"/>
          </w:rPr>
          <w:t>が</w:t>
        </w:r>
      </w:ins>
      <w:r w:rsidRPr="0037519D">
        <w:rPr>
          <w:rFonts w:ascii="inherit" w:eastAsia="ＭＳ Ｐゴシック" w:hAnsi="inherit" w:cs="ＭＳ Ｐゴシック"/>
          <w:color w:val="676767"/>
          <w:kern w:val="0"/>
          <w:sz w:val="27"/>
          <w:szCs w:val="27"/>
        </w:rPr>
        <w:t>低</w:t>
      </w:r>
      <w:ins w:id="63" w:author="工内隆" w:date="2017-05-26T11:50:00Z">
        <w:r w:rsidR="00186F2D">
          <w:rPr>
            <w:rFonts w:ascii="inherit" w:eastAsia="ＭＳ Ｐゴシック" w:hAnsi="inherit" w:cs="ＭＳ Ｐゴシック" w:hint="eastAsia"/>
            <w:color w:val="676767"/>
            <w:kern w:val="0"/>
            <w:sz w:val="27"/>
            <w:szCs w:val="27"/>
          </w:rPr>
          <w:t>い</w:t>
        </w:r>
      </w:ins>
      <w:r w:rsidRPr="0037519D">
        <w:rPr>
          <w:rFonts w:ascii="inherit" w:eastAsia="ＭＳ Ｐゴシック" w:hAnsi="inherit" w:cs="ＭＳ Ｐゴシック"/>
          <w:color w:val="676767"/>
          <w:kern w:val="0"/>
          <w:sz w:val="27"/>
          <w:szCs w:val="27"/>
        </w:rPr>
        <w:t>品質</w:t>
      </w:r>
      <w:ins w:id="64" w:author="工内隆" w:date="2017-05-26T11:50:00Z">
        <w:r w:rsidR="00186F2D">
          <w:rPr>
            <w:rFonts w:ascii="inherit" w:eastAsia="ＭＳ Ｐゴシック" w:hAnsi="inherit" w:cs="ＭＳ Ｐゴシック" w:hint="eastAsia"/>
            <w:color w:val="676767"/>
            <w:kern w:val="0"/>
            <w:sz w:val="27"/>
            <w:szCs w:val="27"/>
          </w:rPr>
          <w:t>の結果</w:t>
        </w:r>
      </w:ins>
      <w:del w:id="65"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r w:rsidRPr="0037519D">
        <w:rPr>
          <w:rFonts w:ascii="inherit" w:eastAsia="ＭＳ Ｐゴシック" w:hAnsi="inherit" w:cs="ＭＳ Ｐゴシック"/>
          <w:color w:val="676767"/>
          <w:kern w:val="0"/>
          <w:sz w:val="27"/>
          <w:szCs w:val="27"/>
        </w:rPr>
        <w:t>を引き起こ</w:t>
      </w:r>
      <w:ins w:id="66" w:author="Hiroyuki Fukuchi" w:date="2017-05-30T17:33:00Z">
        <w:r w:rsidR="008B59DD">
          <w:rPr>
            <w:rFonts w:ascii="inherit" w:eastAsia="ＭＳ Ｐゴシック" w:hAnsi="inherit" w:cs="ＭＳ Ｐゴシック" w:hint="eastAsia"/>
            <w:color w:val="676767"/>
            <w:kern w:val="0"/>
            <w:sz w:val="27"/>
            <w:szCs w:val="27"/>
          </w:rPr>
          <w:t>す</w:t>
        </w:r>
      </w:ins>
      <w:ins w:id="67" w:author="Hiroyuki Fukuchi" w:date="2017-05-30T17:35:00Z">
        <w:r w:rsidR="008B59DD">
          <w:rPr>
            <w:rFonts w:ascii="inherit" w:eastAsia="ＭＳ Ｐゴシック" w:hAnsi="inherit" w:cs="ＭＳ Ｐゴシック" w:hint="eastAsia"/>
            <w:color w:val="676767"/>
            <w:kern w:val="0"/>
            <w:sz w:val="27"/>
            <w:szCs w:val="27"/>
          </w:rPr>
          <w:t>という</w:t>
        </w:r>
      </w:ins>
      <w:ins w:id="68" w:author="Hiroyuki Fukuchi" w:date="2017-05-30T17:36:00Z">
        <w:r w:rsidR="008B59DD">
          <w:rPr>
            <w:rFonts w:ascii="inherit" w:eastAsia="ＭＳ Ｐゴシック" w:hAnsi="inherit" w:cs="ＭＳ Ｐゴシック" w:hint="eastAsia"/>
            <w:color w:val="676767"/>
            <w:kern w:val="0"/>
            <w:sz w:val="27"/>
            <w:szCs w:val="27"/>
          </w:rPr>
          <w:t>ような</w:t>
        </w:r>
      </w:ins>
      <w:del w:id="69"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r w:rsidRPr="0037519D">
        <w:rPr>
          <w:rFonts w:ascii="inherit" w:eastAsia="ＭＳ Ｐゴシック" w:hAnsi="inherit" w:cs="ＭＳ Ｐゴシック"/>
          <w:color w:val="676767"/>
          <w:kern w:val="0"/>
          <w:sz w:val="27"/>
          <w:szCs w:val="27"/>
        </w:rPr>
        <w:t>著しいギャップがないことを確実にするため、コンプライアンス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ins w:id="70"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合と見なされるためにはすべての</w:t>
      </w:r>
      <w:ins w:id="71" w:author="工内隆" w:date="2017-05-26T11:50:00Z">
        <w:r w:rsidR="00186F2D">
          <w:rPr>
            <w:rFonts w:ascii="inherit" w:eastAsia="ＭＳ Ｐゴシック" w:hAnsi="inherit" w:cs="ＭＳ Ｐゴシック" w:hint="eastAsia"/>
            <w:color w:val="676767"/>
            <w:kern w:val="0"/>
            <w:sz w:val="27"/>
            <w:szCs w:val="27"/>
          </w:rPr>
          <w:t>要</w:t>
        </w:r>
      </w:ins>
      <w:del w:id="72"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件を満足しなければなりません。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del w:id="73"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適合であるということは、何を意味しますか？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74"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w:t>
      </w:r>
      <w:ins w:id="75" w:author="Hiroyuki Fukuchi" w:date="2017-05-30T17:41:00Z">
        <w:r w:rsidR="008B59DD">
          <w:rPr>
            <w:rFonts w:ascii="inherit" w:eastAsia="ＭＳ Ｐゴシック" w:hAnsi="inherit" w:cs="ＭＳ Ｐゴシック" w:hint="eastAsia"/>
            <w:color w:val="676767"/>
            <w:kern w:val="0"/>
            <w:sz w:val="27"/>
            <w:szCs w:val="27"/>
          </w:rPr>
          <w:t>であるとみなされ</w:t>
        </w:r>
      </w:ins>
      <w:ins w:id="76" w:author="Hiroyuki Fukuchi" w:date="2017-05-30T17:42:00Z">
        <w:r w:rsidR="008B59DD">
          <w:rPr>
            <w:rFonts w:ascii="inherit" w:eastAsia="ＭＳ Ｐゴシック" w:hAnsi="inherit" w:cs="ＭＳ Ｐゴシック" w:hint="eastAsia"/>
            <w:color w:val="676767"/>
            <w:kern w:val="0"/>
            <w:sz w:val="27"/>
            <w:szCs w:val="27"/>
          </w:rPr>
          <w:t>ません</w:t>
        </w:r>
      </w:ins>
      <w:del w:id="77"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適合判定の</w:t>
      </w:r>
      <w:ins w:id="78" w:author="工内隆" w:date="2017-05-26T11:50:00Z">
        <w:r w:rsidR="00186F2D">
          <w:rPr>
            <w:rFonts w:ascii="inherit" w:eastAsia="ＭＳ Ｐゴシック" w:hAnsi="inherit" w:cs="ＭＳ Ｐゴシック" w:hint="eastAsia"/>
            <w:color w:val="676767"/>
            <w:kern w:val="0"/>
            <w:sz w:val="27"/>
            <w:szCs w:val="27"/>
          </w:rPr>
          <w:t>対象</w:t>
        </w:r>
      </w:ins>
      <w:del w:id="79"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適合であると宣言しているとき、そのサプライヤのコンプライアンス</w:t>
      </w:r>
      <w:ins w:id="80"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仕様のすべての要件を満足していることを意味します。ソフトウェアのサプライヤは、そのソフトウェアが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プログラム下で用意されたと宣言することができます。同様に、ソフトウェアを受け取る側はサプライヤに対して、受け取ったソフトウェアが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81"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、一つの組織のすべてのソフトウェアが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82"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たとえば、エンジニアリング部門</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。一つの組織内</w:t>
      </w:r>
      <w:ins w:id="83"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84" w:author="Hiroyuki Fukuchi" w:date="2017-05-30T18:00:00Z">
        <w:r w:rsidR="00837552">
          <w:rPr>
            <w:rFonts w:ascii="inherit" w:eastAsia="ＭＳ Ｐゴシック" w:hAnsi="inherit" w:cs="ＭＳ Ｐゴシック" w:hint="eastAsia"/>
            <w:color w:val="676767"/>
            <w:kern w:val="0"/>
            <w:sz w:val="27"/>
            <w:szCs w:val="27"/>
          </w:rPr>
          <w:t>仕様の要</w:t>
        </w:r>
      </w:ins>
      <w:ins w:id="85" w:author="Hiroyuki Fukuchi" w:date="2017-05-30T17:58:00Z">
        <w:r w:rsidR="00837552">
          <w:rPr>
            <w:rFonts w:ascii="inherit" w:eastAsia="ＭＳ Ｐゴシック" w:hAnsi="inherit" w:cs="ＭＳ Ｐゴシック" w:hint="eastAsia"/>
            <w:color w:val="676767"/>
            <w:kern w:val="0"/>
            <w:sz w:val="27"/>
            <w:szCs w:val="27"/>
          </w:rPr>
          <w:t>件を満足していな</w:t>
        </w:r>
      </w:ins>
      <w:ins w:id="86" w:author="Hiroyuki Fukuchi" w:date="2017-05-30T17:59:00Z">
        <w:r w:rsidR="00837552">
          <w:rPr>
            <w:rFonts w:ascii="inherit" w:eastAsia="ＭＳ Ｐゴシック" w:hAnsi="inherit" w:cs="ＭＳ Ｐゴシック" w:hint="eastAsia"/>
            <w:color w:val="676767"/>
            <w:kern w:val="0"/>
            <w:sz w:val="27"/>
            <w:szCs w:val="27"/>
          </w:rPr>
          <w:t>くても、</w:t>
        </w:r>
      </w:ins>
      <w:del w:id="87" w:author="Hiroyuki Fukuchi" w:date="2017-05-30T17:59:00Z">
        <w:r w:rsidRPr="0037519D" w:rsidDel="00837552">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一つの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プログラムが仕様の要件を満足していれば</w:t>
      </w:r>
      <w:ins w:id="88" w:author="Hiroyuki Fukuchi" w:date="2017-05-30T18:01:00Z">
        <w:r w:rsidR="00837552">
          <w:rPr>
            <w:rFonts w:ascii="inherit" w:eastAsia="ＭＳ Ｐゴシック" w:hAnsi="inherit" w:cs="ＭＳ Ｐゴシック" w:hint="eastAsia"/>
            <w:color w:val="676767"/>
            <w:kern w:val="0"/>
            <w:sz w:val="27"/>
            <w:szCs w:val="27"/>
          </w:rPr>
          <w:t>、そのプラグラム</w:t>
        </w:r>
      </w:ins>
      <w:ins w:id="89" w:author="Hiroyuki Fukuchi" w:date="2017-05-30T18:05:00Z">
        <w:r w:rsidR="000228B2">
          <w:rPr>
            <w:rFonts w:ascii="inherit" w:eastAsia="ＭＳ Ｐゴシック" w:hAnsi="inherit" w:cs="ＭＳ Ｐゴシック" w:hint="eastAsia"/>
            <w:color w:val="676767"/>
            <w:kern w:val="0"/>
            <w:sz w:val="27"/>
            <w:szCs w:val="27"/>
          </w:rPr>
          <w:t>は</w:t>
        </w:r>
      </w:ins>
      <w:del w:id="90"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91"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92" w:author="Hiroyuki Fukuchi" w:date="2017-05-30T18:02:00Z">
        <w:r w:rsidR="00837552">
          <w:rPr>
            <w:rFonts w:ascii="inherit" w:eastAsia="ＭＳ Ｐゴシック" w:hAnsi="inherit" w:cs="ＭＳ Ｐゴシック" w:hint="eastAsia"/>
            <w:color w:val="676767"/>
            <w:kern w:val="0"/>
            <w:sz w:val="27"/>
            <w:szCs w:val="27"/>
          </w:rPr>
          <w:t>ます</w:t>
        </w:r>
      </w:ins>
      <w:del w:id="93" w:author="Hiroyuki Fukuchi" w:date="2017-05-30T18:02:00Z">
        <w:r w:rsidRPr="0037519D" w:rsidDel="00837552">
          <w:rPr>
            <w:rFonts w:ascii="inherit" w:eastAsia="ＭＳ Ｐゴシック" w:hAnsi="inherit" w:cs="ＭＳ Ｐゴシック"/>
            <w:color w:val="676767"/>
            <w:kern w:val="0"/>
            <w:sz w:val="27"/>
            <w:szCs w:val="27"/>
          </w:rPr>
          <w:delText>る</w:delText>
        </w:r>
      </w:del>
      <w:del w:id="94"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に適合済のプログラム下でレビューされていない場合、そのソフトウェアを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適合性と結びつけることはできません。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この仕様は一つのベスト</w:t>
      </w:r>
      <w:ins w:id="95"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96"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w:t>
      </w:r>
      <w:r w:rsidRPr="0037519D">
        <w:rPr>
          <w:rFonts w:ascii="inherit" w:eastAsia="ＭＳ Ｐゴシック" w:hAnsi="inherit" w:cs="ＭＳ Ｐゴシック"/>
          <w:color w:val="676767"/>
          <w:kern w:val="0"/>
          <w:sz w:val="27"/>
          <w:szCs w:val="27"/>
        </w:rPr>
        <w:lastRenderedPageBreak/>
        <w:t>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「どうやって」と「いつ」</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して、自身が提供する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プログラム下で作成されたと表明することができます。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サプライチェーンの中でソフトウェアの作成ややり取りを経験してきた多数の個人、</w:t>
      </w:r>
      <w:ins w:id="97" w:author="工内隆" w:date="2017-05-26T13:22:00Z">
        <w:r w:rsidR="00617567">
          <w:rPr>
            <w:rFonts w:ascii="inherit" w:eastAsia="ＭＳ Ｐゴシック" w:hAnsi="inherit" w:cs="ＭＳ Ｐゴシック" w:hint="eastAsia"/>
            <w:color w:val="676767"/>
            <w:kern w:val="0"/>
            <w:sz w:val="27"/>
            <w:szCs w:val="27"/>
          </w:rPr>
          <w:t>企業</w:t>
        </w:r>
      </w:ins>
      <w:del w:id="98"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99"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プログラムの六つの主要なカテゴリーと、各カテゴリーについて重要なタスクと</w:t>
      </w:r>
      <w:ins w:id="100" w:author="工内隆" w:date="2017-05-26T11:52:00Z">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成果物を明確化しました。</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要件適合の認定</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仕様は、シンプル</w:t>
      </w:r>
      <w:del w:id="101" w:author="Hiroyuki Fukuchi" w:date="2017-06-06T16:17:00Z">
        <w:r w:rsidRPr="0037519D" w:rsidDel="00AF5BEC">
          <w:rPr>
            <w:rFonts w:ascii="inherit" w:eastAsia="ＭＳ Ｐゴシック" w:hAnsi="inherit" w:cs="ＭＳ Ｐゴシック"/>
            <w:color w:val="676767"/>
            <w:kern w:val="0"/>
            <w:sz w:val="27"/>
            <w:szCs w:val="27"/>
          </w:rPr>
          <w:delText>な</w:delText>
        </w:r>
      </w:del>
      <w:ins w:id="102"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103" w:author="Hiroyuki Fukuchi" w:date="2017-06-06T16:17:00Z">
        <w:r w:rsidRPr="0037519D" w:rsidDel="00AF5BEC">
          <w:rPr>
            <w:rFonts w:ascii="inherit" w:eastAsia="ＭＳ Ｐゴシック" w:hAnsi="inherit" w:cs="ＭＳ Ｐゴシック"/>
            <w:color w:val="676767"/>
            <w:kern w:val="0"/>
            <w:sz w:val="27"/>
            <w:szCs w:val="27"/>
          </w:rPr>
          <w:delText>で</w:delText>
        </w:r>
      </w:del>
      <w:ins w:id="104"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105"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106"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検証すべき証跡</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プログラムが維持すべき重要な品質を記述したものです。一つの要件についての検証すべき証跡は、仕様の要件を満足していることを判定するために存在していなければならない</w:t>
      </w:r>
      <w:ins w:id="107" w:author="工内隆" w:date="2017-05-26T11:53:00Z">
        <w:r w:rsidR="00186F2D">
          <w:rPr>
            <w:rFonts w:ascii="inherit" w:eastAsia="ＭＳ Ｐゴシック" w:hAnsi="inherit" w:cs="ＭＳ Ｐゴシック" w:hint="eastAsia"/>
            <w:color w:val="676767"/>
            <w:kern w:val="0"/>
            <w:sz w:val="27"/>
            <w:szCs w:val="27"/>
          </w:rPr>
          <w:t>有形の</w:t>
        </w:r>
      </w:ins>
      <w:del w:id="108"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証跡のリストの形で提示されています。証跡は存在していなければなりませんが、それらを公開する必要はありません。この仕様の究極のゴールは、ソフトウェアをやり取りする当事者間に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たとえば機密保持契約を締結した上で</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w:t>
      </w:r>
      <w:ins w:id="109"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w:t>
      </w:r>
      <w:r w:rsidRPr="0037519D">
        <w:rPr>
          <w:rFonts w:ascii="inherit" w:eastAsia="ＭＳ Ｐゴシック" w:hAnsi="inherit" w:cs="ＭＳ Ｐゴシック"/>
          <w:color w:val="676767"/>
          <w:kern w:val="0"/>
          <w:sz w:val="27"/>
          <w:szCs w:val="27"/>
        </w:rPr>
        <w:lastRenderedPageBreak/>
        <w:t>在の証拠を提示する</w:t>
      </w:r>
      <w:ins w:id="110" w:author="Hiroyuki Fukuchi" w:date="2017-06-06T16:32:00Z">
        <w:r w:rsidR="00940F59">
          <w:rPr>
            <w:rFonts w:ascii="inherit" w:eastAsia="ＭＳ Ｐゴシック" w:hAnsi="inherit" w:cs="ＭＳ Ｐゴシック" w:hint="eastAsia"/>
            <w:color w:val="676767"/>
            <w:kern w:val="0"/>
            <w:sz w:val="27"/>
            <w:szCs w:val="27"/>
          </w:rPr>
          <w:t>か</w:t>
        </w:r>
      </w:ins>
      <w:del w:id="111"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112"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113" w:author="Hiroyuki Fukuchi" w:date="2017-06-06T16:32:00Z">
        <w:r w:rsidR="00940F59">
          <w:rPr>
            <w:rFonts w:ascii="inherit" w:eastAsia="ＭＳ Ｐゴシック" w:hAnsi="inherit" w:cs="ＭＳ Ｐゴシック" w:hint="eastAsia"/>
            <w:color w:val="676767"/>
            <w:kern w:val="0"/>
            <w:sz w:val="27"/>
            <w:szCs w:val="27"/>
          </w:rPr>
          <w:t>か</w:t>
        </w:r>
      </w:ins>
      <w:del w:id="114"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ライセンスをどのように順守するかについて記述されていますか？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115"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116"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117"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118"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119" w:author="工内隆" w:date="2017-05-26T11:55:00Z">
        <w:r w:rsidR="00186F2D">
          <w:rPr>
            <w:rFonts w:ascii="inherit" w:eastAsia="ＭＳ Ｐゴシック" w:hAnsi="inherit" w:cs="ＭＳ Ｐゴシック" w:hint="eastAsia"/>
            <w:color w:val="676767"/>
            <w:kern w:val="0"/>
            <w:sz w:val="27"/>
            <w:szCs w:val="27"/>
          </w:rPr>
          <w:t>務専門家</w:t>
        </w:r>
      </w:ins>
      <w:del w:id="120"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r w:rsidRPr="0037519D">
        <w:rPr>
          <w:rFonts w:ascii="inherit" w:eastAsia="ＭＳ Ｐゴシック" w:hAnsi="inherit" w:cs="ＭＳ Ｐゴシック"/>
          <w:color w:val="676767"/>
          <w:kern w:val="0"/>
          <w:sz w:val="27"/>
          <w:szCs w:val="27"/>
        </w:rPr>
        <w:t>トを</w:t>
      </w:r>
      <w:del w:id="121" w:author="工内隆" w:date="2017-05-26T11:56:00Z">
        <w:r w:rsidRPr="0037519D" w:rsidDel="00186F2D">
          <w:rPr>
            <w:rFonts w:ascii="inherit" w:eastAsia="ＭＳ Ｐゴシック" w:hAnsi="inherit" w:cs="ＭＳ Ｐゴシック"/>
            <w:color w:val="676767"/>
            <w:kern w:val="0"/>
            <w:sz w:val="27"/>
            <w:szCs w:val="27"/>
          </w:rPr>
          <w:delText>、</w:delText>
        </w:r>
      </w:del>
      <w:del w:id="122"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123" w:author="工内隆" w:date="2017-05-26T11:57:00Z">
        <w:r w:rsidR="003B27DF">
          <w:rPr>
            <w:rFonts w:ascii="inherit" w:eastAsia="ＭＳ Ｐゴシック" w:hAnsi="inherit" w:cs="ＭＳ Ｐゴシック" w:hint="eastAsia"/>
            <w:color w:val="676767"/>
            <w:kern w:val="0"/>
            <w:sz w:val="27"/>
            <w:szCs w:val="27"/>
          </w:rPr>
          <w:t>、</w:t>
        </w:r>
      </w:ins>
      <w:ins w:id="124"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履行に対して適切な注意が払われることを確かにするプロセスが存在することを要求しています。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適合プログラム下で用意されたソフトウェア</w:t>
      </w:r>
      <w:ins w:id="125"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私の組織が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適合を達成するのを支援するリソースは、存在しますか？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または強化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適合ワーキンググループは、プログラムが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 xml:space="preserve">The Linux Foundation </w:t>
      </w:r>
      <w:r w:rsidRPr="0037519D">
        <w:rPr>
          <w:rFonts w:ascii="inherit" w:eastAsia="ＭＳ Ｐゴシック" w:hAnsi="inherit" w:cs="ＭＳ Ｐゴシック"/>
          <w:color w:val="676767"/>
          <w:kern w:val="0"/>
          <w:sz w:val="27"/>
          <w:szCs w:val="27"/>
        </w:rPr>
        <w:t>は</w:t>
      </w:r>
      <w:ins w:id="126" w:author="工内隆" w:date="2017-05-26T11:58:00Z">
        <w:r w:rsidR="003B27D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w:t>
      </w:r>
      <w:r w:rsidRPr="0037519D">
        <w:rPr>
          <w:rFonts w:ascii="inherit" w:eastAsia="ＭＳ Ｐゴシック" w:hAnsi="inherit" w:cs="ＭＳ Ｐゴシック"/>
          <w:color w:val="676767"/>
          <w:kern w:val="0"/>
          <w:sz w:val="27"/>
          <w:szCs w:val="27"/>
        </w:rPr>
        <w:t> </w:t>
      </w:r>
      <w:hyperlink r:id="rId10"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"https://www.fossology.org/" \o "https://www.fossology.org/"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1"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仕様のライセンスを教えてください。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127" w:author="工内隆" w:date="2017-05-26T11:58:00Z">
        <w:r w:rsidR="003B27DF">
          <w:rPr>
            <w:rFonts w:ascii="inherit" w:eastAsia="ＭＳ Ｐゴシック" w:hAnsi="inherit" w:cs="ＭＳ Ｐゴシック" w:hint="eastAsia"/>
            <w:color w:val="676767"/>
            <w:kern w:val="0"/>
            <w:sz w:val="27"/>
            <w:szCs w:val="27"/>
          </w:rPr>
          <w:t>；</w:t>
        </w:r>
      </w:ins>
      <w:del w:id="128" w:author="工内隆" w:date="2017-05-26T11:58:00Z">
        <w:r w:rsidRPr="0037519D" w:rsidDel="003B27DF">
          <w:rPr>
            <w:rFonts w:ascii="inherit" w:eastAsia="ＭＳ Ｐゴシック" w:hAnsi="inherit" w:cs="ＭＳ Ｐゴシック"/>
            <w:color w:val="676767"/>
            <w:kern w:val="0"/>
            <w:sz w:val="27"/>
            <w:szCs w:val="27"/>
          </w:rPr>
          <w:delText>。</w:delText>
        </w:r>
      </w:del>
      <w:hyperlink r:id="rId12"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lastRenderedPageBreak/>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適合について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適合自己認証の目的を教えてください。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自己認証は、</w:t>
      </w:r>
      <w:del w:id="129"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130"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 xml:space="preserve">OpenChain </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r w:rsidRPr="0037519D">
        <w:rPr>
          <w:rFonts w:ascii="inherit" w:eastAsia="ＭＳ Ｐゴシック" w:hAnsi="inherit" w:cs="ＭＳ Ｐゴシック"/>
          <w:color w:val="676767"/>
          <w:kern w:val="0"/>
          <w:sz w:val="27"/>
          <w:szCs w:val="27"/>
        </w:rPr>
        <w:t> </w:t>
      </w:r>
      <w:ins w:id="131" w:author="工内隆" w:date="2017-05-26T13:18:00Z">
        <w:r w:rsidR="00617567">
          <w:rPr>
            <w:rFonts w:ascii="inherit" w:eastAsia="ＭＳ Ｐゴシック" w:hAnsi="inherit" w:cs="ＭＳ Ｐゴシック" w:hint="eastAsia"/>
            <w:color w:val="676767"/>
            <w:kern w:val="0"/>
            <w:sz w:val="27"/>
            <w:szCs w:val="27"/>
          </w:rPr>
          <w:t>の</w:t>
        </w:r>
      </w:ins>
      <w:ins w:id="132" w:author="工内隆" w:date="2017-05-26T13:17:00Z">
        <w:r w:rsidR="00617567" w:rsidRPr="0037519D">
          <w:rPr>
            <w:rFonts w:ascii="inherit" w:eastAsia="ＭＳ Ｐゴシック" w:hAnsi="inherit" w:cs="ＭＳ Ｐゴシック"/>
            <w:color w:val="676767"/>
            <w:kern w:val="0"/>
            <w:sz w:val="27"/>
            <w:szCs w:val="27"/>
          </w:rPr>
          <w:t>個別のバージョン</w:t>
        </w:r>
      </w:ins>
      <w:ins w:id="133" w:author="工内隆" w:date="2017-05-26T13:18:00Z">
        <w:r w:rsidR="00617567">
          <w:rPr>
            <w:rFonts w:ascii="inherit" w:eastAsia="ＭＳ Ｐゴシック" w:hAnsi="inherit" w:cs="ＭＳ Ｐゴシック" w:hint="eastAsia"/>
            <w:color w:val="676767"/>
            <w:kern w:val="0"/>
            <w:sz w:val="27"/>
            <w:szCs w:val="27"/>
          </w:rPr>
          <w:t>に対応して</w:t>
        </w:r>
      </w:ins>
      <w:del w:id="134"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135"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 xml:space="preserve"> </w:t>
        </w:r>
        <w:r w:rsidR="00617567" w:rsidRPr="0037519D">
          <w:rPr>
            <w:rFonts w:ascii="inherit" w:eastAsia="ＭＳ Ｐゴシック" w:hAnsi="inherit" w:cs="ＭＳ Ｐゴシック"/>
            <w:color w:val="00AEBC"/>
            <w:kern w:val="0"/>
            <w:sz w:val="27"/>
            <w:szCs w:val="27"/>
            <w:bdr w:val="none" w:sz="0" w:space="0" w:color="auto" w:frame="1"/>
          </w:rPr>
          <w:t>適合</w:t>
        </w:r>
      </w:ins>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プロジェクトのオンライン自己認証ウェブアプリによって、自己認証を行えます。オンライン自己認証を完了した</w:t>
      </w:r>
      <w:ins w:id="136" w:author="工内隆" w:date="2017-05-26T13:20:00Z">
        <w:r w:rsidR="00617567">
          <w:rPr>
            <w:rFonts w:ascii="inherit" w:eastAsia="ＭＳ Ｐゴシック" w:hAnsi="inherit" w:cs="ＭＳ Ｐゴシック" w:hint="eastAsia"/>
            <w:color w:val="676767"/>
            <w:kern w:val="0"/>
            <w:sz w:val="27"/>
            <w:szCs w:val="27"/>
          </w:rPr>
          <w:t>企業</w:t>
        </w:r>
      </w:ins>
      <w:del w:id="137"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 xml:space="preserve"> </w:t>
      </w:r>
      <w:ins w:id="138" w:author="工内隆" w:date="2017-05-26T13:23:00Z">
        <w:r w:rsidR="00617567">
          <w:rPr>
            <w:rFonts w:ascii="inherit" w:eastAsia="ＭＳ Ｐゴシック" w:hAnsi="inherit" w:cs="ＭＳ Ｐゴシック" w:hint="eastAsia"/>
            <w:color w:val="676767"/>
            <w:kern w:val="0"/>
            <w:sz w:val="27"/>
            <w:szCs w:val="27"/>
          </w:rPr>
          <w:t>間違いなく</w:t>
        </w:r>
      </w:ins>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仕様の要件を満足していると確認できます。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オンライン自己認証には、どこからアクセスできますか？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3"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自己認証に着手するにあたって、さらなる情報はありますか？</w:t>
      </w:r>
    </w:p>
    <w:p w:rsidR="0037519D" w:rsidRPr="0037519D" w:rsidRDefault="00B12465"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4" w:tooltip="https://www.openchainproject.org/conformance" w:history="1">
        <w:r w:rsidR="0037519D" w:rsidRPr="0037519D">
          <w:rPr>
            <w:rFonts w:ascii="inherit" w:eastAsia="ＭＳ Ｐゴシック" w:hAnsi="inherit" w:cs="ＭＳ Ｐゴシック"/>
            <w:color w:val="00AEBC"/>
            <w:kern w:val="0"/>
            <w:sz w:val="27"/>
            <w:szCs w:val="27"/>
            <w:bdr w:val="none" w:sz="0" w:space="0" w:color="auto" w:frame="1"/>
          </w:rPr>
          <w:t xml:space="preserve">OpenChain Conformance </w:t>
        </w:r>
        <w:r w:rsidR="0037519D" w:rsidRPr="0037519D">
          <w:rPr>
            <w:rFonts w:ascii="inherit" w:eastAsia="ＭＳ Ｐゴシック" w:hAnsi="inherit" w:cs="ＭＳ Ｐゴシック"/>
            <w:color w:val="00AEBC"/>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英文</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139" w:author="工内隆" w:date="2017-05-26T13:23:00Z">
        <w:r w:rsidR="00617567">
          <w:rPr>
            <w:rFonts w:ascii="Open Sans" w:eastAsia="ＭＳ Ｐゴシック" w:hAnsi="Open Sans" w:cs="ＭＳ Ｐゴシック" w:hint="eastAsia"/>
            <w:b/>
            <w:bCs/>
            <w:color w:val="444444"/>
            <w:kern w:val="0"/>
            <w:sz w:val="27"/>
            <w:szCs w:val="27"/>
          </w:rPr>
          <w:t>自己認証</w:t>
        </w:r>
      </w:ins>
      <w:ins w:id="140"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Online Self-Certification </w:t>
      </w:r>
      <w:r w:rsidRPr="0037519D">
        <w:rPr>
          <w:rFonts w:ascii="inherit" w:eastAsia="ＭＳ Ｐゴシック" w:hAnsi="inherit" w:cs="ＭＳ Ｐゴシック"/>
          <w:color w:val="676767"/>
          <w:kern w:val="0"/>
          <w:sz w:val="27"/>
          <w:szCs w:val="27"/>
        </w:rPr>
        <w:t>サイトにサインインした後、ページの一番下に</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"https://certification.openchainproject.org/" \o "https://certification.openchainproject.org/"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適合ポリシーを実施することによ</w:t>
      </w:r>
      <w:ins w:id="141"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142"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143"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でご連絡ください。回答期間は四週間以内とお考えください。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提出した認証要求に対する応答時間はどのくらいと考えればよろしいですか？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もしすべての情報が正しければ、提出はシステムによって自動的に承認されます。情報の欠落や正しくない回答は、そのユーザによって報告されます。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オンライン自己認証ウェブアプリに関する問題は、どのように報告すればよいですか？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何か問題がありましたら</w:t>
      </w:r>
      <w:r w:rsidRPr="0037519D">
        <w:rPr>
          <w:rFonts w:ascii="inherit" w:eastAsia="ＭＳ Ｐゴシック" w:hAnsi="inherit" w:cs="ＭＳ Ｐゴシック"/>
          <w:color w:val="676767"/>
          <w:kern w:val="0"/>
          <w:sz w:val="27"/>
          <w:szCs w:val="27"/>
        </w:rPr>
        <w:t> </w:t>
      </w:r>
      <w:hyperlink r:id="rId15"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でご連絡ください。その際には、遭遇した問題について具体的な情報を記載してください。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参加や貢献の方法についての情報は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にありますのでご覧ください。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カリキュラムについて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カリキュラムは</w:t>
      </w:r>
      <w:del w:id="144"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145"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カリキュラムのスライド資料集は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w:t>
      </w:r>
      <w:r w:rsidRPr="0037519D">
        <w:rPr>
          <w:rFonts w:ascii="inherit" w:eastAsia="ＭＳ Ｐゴシック" w:hAnsi="inherit" w:cs="ＭＳ Ｐゴシック"/>
          <w:color w:val="676767"/>
          <w:kern w:val="0"/>
          <w:sz w:val="27"/>
          <w:szCs w:val="27"/>
        </w:rPr>
        <w:t xml:space="preserve"> 1.0</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 xml:space="preserve"> 1.2 </w:t>
      </w:r>
      <w:r w:rsidRPr="0037519D">
        <w:rPr>
          <w:rFonts w:ascii="inherit" w:eastAsia="ＭＳ Ｐゴシック" w:hAnsi="inherit" w:cs="ＭＳ Ｐゴシック"/>
          <w:color w:val="676767"/>
          <w:kern w:val="0"/>
          <w:sz w:val="27"/>
          <w:szCs w:val="27"/>
        </w:rPr>
        <w:t>を満足するための参照資料になります。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w:t>
      </w:r>
      <w:ins w:id="146" w:author="工内隆" w:date="2017-05-26T13:26:00Z">
        <w:r w:rsidR="00F07B24">
          <w:rPr>
            <w:rFonts w:ascii="Open Sans" w:eastAsia="ＭＳ Ｐゴシック" w:hAnsi="Open Sans" w:cs="ＭＳ Ｐゴシック" w:hint="eastAsia"/>
            <w:b/>
            <w:bCs/>
            <w:color w:val="444444"/>
            <w:kern w:val="0"/>
            <w:sz w:val="27"/>
            <w:szCs w:val="27"/>
          </w:rPr>
          <w:t>対象</w:t>
        </w:r>
      </w:ins>
      <w:del w:id="147"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148" w:author="工内隆" w:date="2017-05-26T13:26:00Z">
        <w:r w:rsidR="00F07B24">
          <w:rPr>
            <w:rFonts w:ascii="inherit" w:eastAsia="ＭＳ Ｐゴシック" w:hAnsi="inherit" w:cs="ＭＳ Ｐゴシック" w:hint="eastAsia"/>
            <w:color w:val="676767"/>
            <w:kern w:val="0"/>
            <w:sz w:val="27"/>
            <w:szCs w:val="27"/>
          </w:rPr>
          <w:t>す</w:t>
        </w:r>
      </w:ins>
      <w:ins w:id="149" w:author="工内隆" w:date="2017-05-26T13:27:00Z">
        <w:r w:rsidR="00F07B24">
          <w:rPr>
            <w:rFonts w:ascii="inherit" w:eastAsia="ＭＳ Ｐゴシック" w:hAnsi="inherit" w:cs="ＭＳ Ｐゴシック" w:hint="eastAsia"/>
            <w:color w:val="676767"/>
            <w:kern w:val="0"/>
            <w:sz w:val="27"/>
            <w:szCs w:val="27"/>
          </w:rPr>
          <w:t>る企業、および</w:t>
        </w:r>
      </w:ins>
      <w:del w:id="150"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151" w:author="工内隆" w:date="2017-05-26T13:22:00Z">
        <w:r w:rsidRPr="0037519D" w:rsidDel="00617567">
          <w:rPr>
            <w:rFonts w:ascii="inherit" w:eastAsia="ＭＳ Ｐゴシック" w:hAnsi="inherit" w:cs="ＭＳ Ｐゴシック"/>
            <w:color w:val="676767"/>
            <w:kern w:val="0"/>
            <w:sz w:val="27"/>
            <w:szCs w:val="27"/>
          </w:rPr>
          <w:delText>会社</w:delText>
        </w:r>
      </w:del>
      <w:ins w:id="152"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カリキュラムのスライド資料によるトレーニングセッションは、どのくらいの時間を想定していますか？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この参照スライドは、半日のトレーニングセッ</w:t>
      </w:r>
      <w:bookmarkStart w:id="153" w:name="_GoBack"/>
      <w:bookmarkEnd w:id="153"/>
      <w:r w:rsidRPr="0037519D">
        <w:rPr>
          <w:rFonts w:ascii="inherit" w:eastAsia="ＭＳ Ｐゴシック" w:hAnsi="inherit" w:cs="ＭＳ Ｐゴシック"/>
          <w:color w:val="676767"/>
          <w:kern w:val="0"/>
          <w:sz w:val="27"/>
          <w:szCs w:val="27"/>
        </w:rPr>
        <w:t>ションで</w:t>
      </w:r>
      <w:ins w:id="154" w:author="工内隆" w:date="2017-05-26T13:27:00Z">
        <w:r w:rsidR="00F07B24">
          <w:rPr>
            <w:rFonts w:ascii="inherit" w:eastAsia="ＭＳ Ｐゴシック" w:hAnsi="inherit" w:cs="ＭＳ Ｐゴシック" w:hint="eastAsia"/>
            <w:color w:val="676767"/>
            <w:kern w:val="0"/>
            <w:sz w:val="27"/>
            <w:szCs w:val="27"/>
          </w:rPr>
          <w:t>提供</w:t>
        </w:r>
      </w:ins>
      <w:del w:id="155"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されるように作られています。この資料は複数の章に分かれているので、異なる時間割で柔軟に</w:t>
      </w:r>
      <w:ins w:id="156" w:author="工内隆" w:date="2017-05-26T13:27:00Z">
        <w:r w:rsidR="00F07B24">
          <w:rPr>
            <w:rFonts w:ascii="inherit" w:eastAsia="ＭＳ Ｐゴシック" w:hAnsi="inherit" w:cs="ＭＳ Ｐゴシック" w:hint="eastAsia"/>
            <w:color w:val="676767"/>
            <w:kern w:val="0"/>
            <w:sz w:val="27"/>
            <w:szCs w:val="27"/>
          </w:rPr>
          <w:t>提供</w:t>
        </w:r>
      </w:ins>
      <w:del w:id="157"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でライセンスされているので、各社が必要なセクションを</w:t>
      </w:r>
      <w:ins w:id="158" w:author="工内隆" w:date="2017-05-26T13:28:00Z">
        <w:r w:rsidR="00F07B24">
          <w:rPr>
            <w:rFonts w:ascii="inherit" w:eastAsia="ＭＳ Ｐゴシック" w:hAnsi="inherit" w:cs="ＭＳ Ｐゴシック" w:hint="eastAsia"/>
            <w:color w:val="676767"/>
            <w:kern w:val="0"/>
            <w:sz w:val="27"/>
            <w:szCs w:val="27"/>
          </w:rPr>
          <w:t>取捨</w:t>
        </w:r>
      </w:ins>
      <w:del w:id="159"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選択して、自社の既存のトレーニング資料を拡張するのに利用することもできます。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160" w:author="工内隆" w:date="2017-05-26T13:28:00Z">
        <w:r w:rsidR="00F07B24">
          <w:rPr>
            <w:rFonts w:ascii="Open Sans" w:eastAsia="ＭＳ Ｐゴシック" w:hAnsi="Open Sans" w:cs="ＭＳ Ｐゴシック" w:hint="eastAsia"/>
            <w:b/>
            <w:bCs/>
            <w:color w:val="444444"/>
            <w:kern w:val="0"/>
            <w:sz w:val="27"/>
            <w:szCs w:val="27"/>
          </w:rPr>
          <w:t>国</w:t>
        </w:r>
      </w:ins>
      <w:del w:id="161"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162" w:author="工内隆" w:date="2017-05-26T13:29:00Z">
        <w:r w:rsidR="00F07B24">
          <w:rPr>
            <w:rFonts w:ascii="inherit" w:eastAsia="ＭＳ Ｐゴシック" w:hAnsi="inherit" w:cs="ＭＳ Ｐゴシック" w:hint="eastAsia"/>
            <w:color w:val="676767"/>
            <w:kern w:val="0"/>
            <w:sz w:val="27"/>
            <w:szCs w:val="27"/>
          </w:rPr>
          <w:t>国</w:t>
        </w:r>
      </w:ins>
      <w:del w:id="163"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これらのスライドが、ライセンスを順守するために必要なことのすべてですか？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164"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del w:id="165" w:author="工内隆" w:date="2017-05-26T13:22:00Z">
        <w:r w:rsidRPr="0037519D" w:rsidDel="00617567">
          <w:rPr>
            <w:rFonts w:ascii="inherit" w:eastAsia="ＭＳ Ｐゴシック" w:hAnsi="inherit" w:cs="ＭＳ Ｐゴシック"/>
            <w:color w:val="676767"/>
            <w:kern w:val="0"/>
            <w:sz w:val="27"/>
            <w:szCs w:val="27"/>
          </w:rPr>
          <w:delText>会社</w:delText>
        </w:r>
      </w:del>
      <w:ins w:id="166"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着手</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仕様に適合させるのを手助けすることを意図しています。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167"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168"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カリキュラムに貢献できますか？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誰もが参加し、資料を提供したり既存の資料の拡張を支援することを歓迎されます。</w:t>
      </w:r>
    </w:p>
    <w:p w:rsidR="00293104" w:rsidRPr="0037519D" w:rsidRDefault="00293104"/>
    <w:sectPr w:rsidR="00293104" w:rsidRPr="0037519D" w:rsidSect="00082C05">
      <w:footerReference w:type="default" r:id="rId16"/>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465" w:rsidRDefault="00B12465" w:rsidP="00082C05">
      <w:r>
        <w:separator/>
      </w:r>
    </w:p>
  </w:endnote>
  <w:endnote w:type="continuationSeparator" w:id="0">
    <w:p w:rsidR="00B12465" w:rsidRDefault="00B12465"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EndPr/>
    <w:sdtContent>
      <w:p w:rsidR="00082C05" w:rsidRDefault="00082C05">
        <w:pPr>
          <w:pStyle w:val="a6"/>
          <w:jc w:val="center"/>
        </w:pPr>
        <w:r>
          <w:fldChar w:fldCharType="begin"/>
        </w:r>
        <w:r>
          <w:instrText>PAGE   \* MERGEFORMAT</w:instrText>
        </w:r>
        <w:r>
          <w:fldChar w:fldCharType="separate"/>
        </w:r>
        <w:r w:rsidR="00C54DA7" w:rsidRPr="00C54DA7">
          <w:rPr>
            <w:noProof/>
            <w:lang w:val="ja-JP"/>
          </w:rPr>
          <w:t>8</w:t>
        </w:r>
        <w:r>
          <w:fldChar w:fldCharType="end"/>
        </w:r>
      </w:p>
    </w:sdtContent>
  </w:sdt>
  <w:p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465" w:rsidRDefault="00B12465" w:rsidP="00082C05">
      <w:r>
        <w:separator/>
      </w:r>
    </w:p>
  </w:footnote>
  <w:footnote w:type="continuationSeparator" w:id="0">
    <w:p w:rsidR="00B12465" w:rsidRDefault="00B12465"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643B0"/>
    <w:rsid w:val="00082C05"/>
    <w:rsid w:val="00186F2D"/>
    <w:rsid w:val="001C7A0D"/>
    <w:rsid w:val="00293104"/>
    <w:rsid w:val="0037519D"/>
    <w:rsid w:val="003B27DF"/>
    <w:rsid w:val="003C6A8E"/>
    <w:rsid w:val="00405D9F"/>
    <w:rsid w:val="00617567"/>
    <w:rsid w:val="00647F9F"/>
    <w:rsid w:val="00760F21"/>
    <w:rsid w:val="00816161"/>
    <w:rsid w:val="008317A7"/>
    <w:rsid w:val="00837552"/>
    <w:rsid w:val="0088591C"/>
    <w:rsid w:val="008B59DD"/>
    <w:rsid w:val="00940F59"/>
    <w:rsid w:val="00980E29"/>
    <w:rsid w:val="00AC236F"/>
    <w:rsid w:val="00AF5BEC"/>
    <w:rsid w:val="00B12465"/>
    <w:rsid w:val="00C54DA7"/>
    <w:rsid w:val="00C811EF"/>
    <w:rsid w:val="00EB0000"/>
    <w:rsid w:val="00F0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Mention">
    <w:name w:val="Mention"/>
    <w:basedOn w:val="a0"/>
    <w:uiPriority w:val="99"/>
    <w:semiHidden/>
    <w:unhideWhenUsed/>
    <w:rsid w:val="0061756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Mention">
    <w:name w:val="Mention"/>
    <w:basedOn w:val="a0"/>
    <w:uiPriority w:val="99"/>
    <w:semiHidden/>
    <w:unhideWhenUsed/>
    <w:rsid w:val="006175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openchain-conformant" TargetMode="External"/><Relationship Id="rId13" Type="http://schemas.openxmlformats.org/officeDocument/2006/relationships/hyperlink" Target="https://certification.openchainproject.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ntTable" Target="fontTable.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inuxfoundation.org/offerings/open-source-compliance" TargetMode="External"/><Relationship Id="rId5" Type="http://schemas.openxmlformats.org/officeDocument/2006/relationships/webSettings" Target="webSettings.xml"/><Relationship Id="rId15" Type="http://schemas.openxmlformats.org/officeDocument/2006/relationships/hyperlink" Target="mailto:openchain-conformance@linux-foundation.com" TargetMode="External"/><Relationship Id="rId10" Type="http://schemas.openxmlformats.org/officeDocument/2006/relationships/hyperlink" Target="https://spdx.org/" TargetMode="External"/><Relationship Id="rId4" Type="http://schemas.openxmlformats.org/officeDocument/2006/relationships/settings" Target="settings.xml"/><Relationship Id="rId9" Type="http://schemas.openxmlformats.org/officeDocument/2006/relationships/hyperlink" Target="https://wiki.linuxfoundation.org/_media/openchain/openchainspec-1.1.pdf" TargetMode="External"/><Relationship Id="rId14" Type="http://schemas.openxmlformats.org/officeDocument/2006/relationships/hyperlink" Target="https://www.openchainproject.org/conforman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1342</Words>
  <Characters>7651</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Hiroyuki Fukuchi</cp:lastModifiedBy>
  <cp:revision>6</cp:revision>
  <cp:lastPrinted>2017-05-25T23:42:00Z</cp:lastPrinted>
  <dcterms:created xsi:type="dcterms:W3CDTF">2017-05-30T07:30:00Z</dcterms:created>
  <dcterms:modified xsi:type="dcterms:W3CDTF">2017-06-06T08:02:00Z</dcterms:modified>
</cp:coreProperties>
</file>