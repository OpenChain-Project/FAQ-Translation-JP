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r w:rsidRPr="0037519D">
        <w:rPr>
          <w:rFonts w:ascii="Open Sans" w:eastAsia="ＭＳ Ｐゴシック" w:hAnsi="Open Sans" w:cs="ＭＳ Ｐゴシック"/>
          <w:b/>
          <w:bCs/>
          <w:color w:val="444444"/>
          <w:kern w:val="0"/>
          <w:sz w:val="33"/>
          <w:szCs w:val="33"/>
        </w:rPr>
        <w:t>一般的な質問</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とは何ですか</w:t>
      </w:r>
      <w:r w:rsidRPr="0037519D">
        <w:rPr>
          <w:rFonts w:ascii="Open Sans" w:eastAsia="ＭＳ Ｐゴシック" w:hAnsi="Open Sans" w:cs="ＭＳ Ｐゴシック"/>
          <w:b/>
          <w:bCs/>
          <w:color w:val="444444"/>
          <w:kern w:val="0"/>
          <w:sz w:val="27"/>
          <w:szCs w:val="27"/>
        </w:rPr>
        <w:t>?</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プロジェクトは、フリー／オープンソース</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ソフトウェア</w:t>
      </w:r>
      <w:r w:rsidRPr="0037519D">
        <w:rPr>
          <w:rFonts w:ascii="Roboto" w:eastAsia="ＭＳ Ｐゴシック" w:hAnsi="Roboto" w:cs="ＭＳ Ｐゴシック"/>
          <w:color w:val="676767"/>
          <w:kern w:val="0"/>
          <w:sz w:val="27"/>
          <w:szCs w:val="27"/>
        </w:rPr>
        <w:t xml:space="preserve"> (FOSS) </w:t>
      </w:r>
      <w:r w:rsidRPr="0037519D">
        <w:rPr>
          <w:rFonts w:ascii="Roboto" w:eastAsia="ＭＳ Ｐゴシック" w:hAnsi="Roboto" w:cs="ＭＳ Ｐゴシック"/>
          <w:color w:val="676767"/>
          <w:kern w:val="0"/>
          <w:sz w:val="27"/>
          <w:szCs w:val="27"/>
        </w:rPr>
        <w:t>についての高品質なコンプライアンスプログラムの核となる構成要素を明確化し、共有していきます。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は、物事をよりシンプルに、より効率的に、そしてより首尾一貫させることにより、オープンソース</w:t>
      </w:r>
      <w:ins w:id="0" w:author="工内隆" w:date="2017-05-26T11:38:00Z">
        <w:r w:rsidR="00C811EF">
          <w:rPr>
            <w:rFonts w:ascii="Roboto" w:eastAsia="ＭＳ Ｐゴシック" w:hAnsi="Roboto" w:cs="ＭＳ Ｐゴシック" w:hint="eastAsia"/>
            <w:color w:val="676767"/>
            <w:kern w:val="0"/>
            <w:sz w:val="27"/>
            <w:szCs w:val="27"/>
          </w:rPr>
          <w:t>に対する</w:t>
        </w:r>
      </w:ins>
      <w:del w:id="1" w:author="工内隆" w:date="2017-05-26T11:38:00Z">
        <w:r w:rsidRPr="0037519D" w:rsidDel="00C811EF">
          <w:rPr>
            <w:rFonts w:ascii="Roboto" w:eastAsia="ＭＳ Ｐゴシック" w:hAnsi="Roboto" w:cs="ＭＳ Ｐゴシック"/>
            <w:color w:val="676767"/>
            <w:kern w:val="0"/>
            <w:sz w:val="27"/>
            <w:szCs w:val="27"/>
          </w:rPr>
          <w:delText>の世界に</w:delText>
        </w:r>
      </w:del>
      <w:r w:rsidRPr="0037519D">
        <w:rPr>
          <w:rFonts w:ascii="Roboto" w:eastAsia="ＭＳ Ｐゴシック" w:hAnsi="Roboto" w:cs="ＭＳ Ｐゴシック"/>
          <w:color w:val="676767"/>
          <w:kern w:val="0"/>
          <w:sz w:val="27"/>
          <w:szCs w:val="27"/>
        </w:rPr>
        <w:t>信頼を築きます。つまりこれは、サプライチェーン全体にわたってオープンソースのコンプライアンスを達成するための業界標準規格です。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の構成要素とは何ですか</w:t>
      </w:r>
      <w:r w:rsidRPr="0037519D">
        <w:rPr>
          <w:rFonts w:ascii="Open Sans" w:eastAsia="ＭＳ Ｐゴシック" w:hAnsi="Open Sans" w:cs="ＭＳ Ｐゴシック"/>
          <w:b/>
          <w:bCs/>
          <w:color w:val="444444"/>
          <w:kern w:val="0"/>
          <w:sz w:val="27"/>
          <w:szCs w:val="27"/>
        </w:rPr>
        <w:t>?</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の仕様は、組織と組織の間に信頼を創出します。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に適合することで、組織は信頼の輪の中に入ることができます。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のカリキュラムは、組織の大小を問わず適用できます。その結果、オープンソースは組織内外の様々なタイプのサプライチェーン</w:t>
      </w:r>
      <w:ins w:id="2" w:author="工内隆" w:date="2017-05-26T11:39:00Z">
        <w:r w:rsidR="00C811EF">
          <w:rPr>
            <w:rFonts w:ascii="Roboto" w:eastAsia="ＭＳ Ｐゴシック" w:hAnsi="Roboto" w:cs="ＭＳ Ｐゴシック" w:hint="eastAsia"/>
            <w:color w:val="676767"/>
            <w:kern w:val="0"/>
            <w:sz w:val="27"/>
            <w:szCs w:val="27"/>
          </w:rPr>
          <w:t>向け</w:t>
        </w:r>
      </w:ins>
      <w:r w:rsidRPr="0037519D">
        <w:rPr>
          <w:rFonts w:ascii="Roboto" w:eastAsia="ＭＳ Ｐゴシック" w:hAnsi="Roboto" w:cs="ＭＳ Ｐゴシック"/>
          <w:color w:val="676767"/>
          <w:kern w:val="0"/>
          <w:sz w:val="27"/>
          <w:szCs w:val="27"/>
        </w:rPr>
        <w:t>に</w:t>
      </w:r>
      <w:del w:id="3" w:author="工内隆" w:date="2017-05-26T11:40:00Z">
        <w:r w:rsidRPr="0037519D" w:rsidDel="00C811EF">
          <w:rPr>
            <w:rFonts w:ascii="Roboto" w:eastAsia="ＭＳ Ｐゴシック" w:hAnsi="Roboto" w:cs="ＭＳ Ｐゴシック"/>
            <w:color w:val="676767"/>
            <w:kern w:val="0"/>
            <w:sz w:val="27"/>
            <w:szCs w:val="27"/>
          </w:rPr>
          <w:delText>ふさわしく最適化され、</w:delText>
        </w:r>
      </w:del>
      <w:r w:rsidRPr="0037519D">
        <w:rPr>
          <w:rFonts w:ascii="Roboto" w:eastAsia="ＭＳ Ｐゴシック" w:hAnsi="Roboto" w:cs="ＭＳ Ｐゴシック"/>
          <w:color w:val="676767"/>
          <w:kern w:val="0"/>
          <w:sz w:val="27"/>
          <w:szCs w:val="27"/>
        </w:rPr>
        <w:t>予測可能で</w:t>
      </w:r>
      <w:ins w:id="4" w:author="工内隆" w:date="2017-05-26T11:40:00Z">
        <w:r w:rsidR="00C811EF">
          <w:rPr>
            <w:rFonts w:ascii="Roboto" w:eastAsia="ＭＳ Ｐゴシック" w:hAnsi="Roboto" w:cs="ＭＳ Ｐゴシック" w:hint="eastAsia"/>
            <w:color w:val="676767"/>
            <w:kern w:val="0"/>
            <w:sz w:val="27"/>
            <w:szCs w:val="27"/>
          </w:rPr>
          <w:t>、</w:t>
        </w:r>
      </w:ins>
      <w:r w:rsidRPr="0037519D">
        <w:rPr>
          <w:rFonts w:ascii="Roboto" w:eastAsia="ＭＳ Ｐゴシック" w:hAnsi="Roboto" w:cs="ＭＳ Ｐゴシック"/>
          <w:color w:val="676767"/>
          <w:kern w:val="0"/>
          <w:sz w:val="27"/>
          <w:szCs w:val="27"/>
        </w:rPr>
        <w:t>わかりやすく</w:t>
      </w:r>
      <w:ins w:id="5" w:author="工内隆" w:date="2017-05-26T11:40:00Z">
        <w:r w:rsidR="00C811EF">
          <w:rPr>
            <w:rFonts w:ascii="Roboto" w:eastAsia="ＭＳ Ｐゴシック" w:hAnsi="Roboto" w:cs="ＭＳ Ｐゴシック" w:hint="eastAsia"/>
            <w:color w:val="676767"/>
            <w:kern w:val="0"/>
            <w:sz w:val="27"/>
            <w:szCs w:val="27"/>
          </w:rPr>
          <w:t>、さらに、最適化され</w:t>
        </w:r>
      </w:ins>
      <w:del w:id="6" w:author="工内隆" w:date="2017-05-26T11:41:00Z">
        <w:r w:rsidRPr="0037519D" w:rsidDel="00C811EF">
          <w:rPr>
            <w:rFonts w:ascii="Roboto" w:eastAsia="ＭＳ Ｐゴシック" w:hAnsi="Roboto" w:cs="ＭＳ Ｐゴシック"/>
            <w:color w:val="676767"/>
            <w:kern w:val="0"/>
            <w:sz w:val="27"/>
            <w:szCs w:val="27"/>
          </w:rPr>
          <w:delText>なり</w:delText>
        </w:r>
      </w:del>
      <w:r w:rsidRPr="0037519D">
        <w:rPr>
          <w:rFonts w:ascii="Roboto" w:eastAsia="ＭＳ Ｐゴシック" w:hAnsi="Roboto" w:cs="ＭＳ Ｐゴシック"/>
          <w:color w:val="676767"/>
          <w:kern w:val="0"/>
          <w:sz w:val="27"/>
          <w:szCs w:val="27"/>
        </w:rPr>
        <w:t>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に適合している組織はどうすればわかりますか</w:t>
      </w:r>
      <w:r w:rsidRPr="0037519D">
        <w:rPr>
          <w:rFonts w:ascii="Open Sans" w:eastAsia="ＭＳ Ｐゴシック" w:hAnsi="Open Sans" w:cs="ＭＳ Ｐゴシック"/>
          <w:b/>
          <w:bCs/>
          <w:color w:val="444444"/>
          <w:kern w:val="0"/>
          <w:sz w:val="27"/>
          <w:szCs w:val="27"/>
        </w:rPr>
        <w:t>?</w:t>
      </w:r>
    </w:p>
    <w:p w:rsidR="0037519D" w:rsidRPr="0037519D" w:rsidRDefault="00816161"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hyperlink r:id="rId7" w:history="1">
        <w:r w:rsidR="0037519D" w:rsidRPr="0037519D">
          <w:rPr>
            <w:rFonts w:ascii="inherit" w:eastAsia="ＭＳ Ｐゴシック" w:hAnsi="inherit" w:cs="ＭＳ Ｐゴシック"/>
            <w:color w:val="00AEBC"/>
            <w:kern w:val="0"/>
            <w:sz w:val="27"/>
            <w:szCs w:val="27"/>
            <w:bdr w:val="none" w:sz="0" w:space="0" w:color="auto" w:frame="1"/>
          </w:rPr>
          <w:t>OpenChain</w:t>
        </w:r>
        <w:r w:rsidR="0037519D" w:rsidRPr="0037519D">
          <w:rPr>
            <w:rFonts w:ascii="inherit" w:eastAsia="ＭＳ Ｐゴシック" w:hAnsi="inherit" w:cs="ＭＳ Ｐゴシック"/>
            <w:color w:val="00AEBC"/>
            <w:kern w:val="0"/>
            <w:sz w:val="27"/>
            <w:szCs w:val="27"/>
            <w:bdr w:val="none" w:sz="0" w:space="0" w:color="auto" w:frame="1"/>
          </w:rPr>
          <w:t>適合組織のリストをご覧ください。</w:t>
        </w:r>
      </w:hyperlink>
      <w:r w:rsidR="0037519D" w:rsidRPr="0037519D">
        <w:rPr>
          <w:rFonts w:ascii="Roboto" w:eastAsia="ＭＳ Ｐゴシック" w:hAnsi="Roboto" w:cs="ＭＳ Ｐゴシック"/>
          <w:color w:val="676767"/>
          <w:kern w:val="0"/>
          <w:sz w:val="27"/>
          <w:szCs w:val="27"/>
        </w:rPr>
        <w:t>.</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の取り組みを教えてください。</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The </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プロジェクトは三つのワーキング</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グループからなり、誰でも参加して貢献することができます</w:t>
      </w:r>
      <w:del w:id="7" w:author="工内隆" w:date="2017-05-26T11:41:00Z">
        <w:r w:rsidRPr="0037519D" w:rsidDel="00C811EF">
          <w:rPr>
            <w:rFonts w:ascii="Roboto" w:eastAsia="ＭＳ Ｐゴシック" w:hAnsi="Roboto" w:cs="ＭＳ Ｐゴシック"/>
            <w:color w:val="676767"/>
            <w:kern w:val="0"/>
            <w:sz w:val="27"/>
            <w:szCs w:val="27"/>
          </w:rPr>
          <w:delText>。</w:delText>
        </w:r>
      </w:del>
      <w:r w:rsidRPr="0037519D">
        <w:rPr>
          <w:rFonts w:ascii="Roboto" w:eastAsia="ＭＳ Ｐゴシック" w:hAnsi="Roboto" w:cs="ＭＳ Ｐゴシック"/>
          <w:color w:val="676767"/>
          <w:kern w:val="0"/>
          <w:sz w:val="27"/>
          <w:szCs w:val="27"/>
        </w:rPr>
        <w:t>:</w:t>
      </w:r>
    </w:p>
    <w:p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仕様ワーキング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FOSS</w:t>
      </w:r>
      <w:r w:rsidRPr="0037519D">
        <w:rPr>
          <w:rFonts w:ascii="inherit" w:eastAsia="ＭＳ Ｐゴシック" w:hAnsi="inherit" w:cs="ＭＳ Ｐゴシック"/>
          <w:color w:val="676767"/>
          <w:kern w:val="0"/>
          <w:sz w:val="27"/>
          <w:szCs w:val="27"/>
        </w:rPr>
        <w:t>コンプライアンスプログラムが満足すべき一連の要件を明確化し公表します。</w:t>
      </w:r>
    </w:p>
    <w:p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トレーニング用資料を提供することで、仕様に規定された教育要件を満たす手助けをします</w:t>
      </w:r>
      <w:ins w:id="8" w:author="工内隆" w:date="2017-05-26T11:41:00Z">
        <w:r w:rsidR="00C811EF">
          <w:rPr>
            <w:rFonts w:ascii="inherit" w:eastAsia="ＭＳ Ｐゴシック" w:hAnsi="inherit" w:cs="ＭＳ Ｐゴシック" w:hint="eastAsia"/>
            <w:color w:val="676767"/>
            <w:kern w:val="0"/>
            <w:sz w:val="27"/>
            <w:szCs w:val="27"/>
          </w:rPr>
          <w:t>。</w:t>
        </w:r>
      </w:ins>
    </w:p>
    <w:p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適合性ワーキング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企業が仕様の要件を順守しているかどうかをチェックする手助けをします。</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さらに、有償で参加できる三つの委員会があります。</w:t>
      </w:r>
      <w:r w:rsidRPr="0037519D">
        <w:rPr>
          <w:rFonts w:ascii="Roboto" w:eastAsia="ＭＳ Ｐゴシック" w:hAnsi="Roboto" w:cs="ＭＳ Ｐゴシック"/>
          <w:color w:val="676767"/>
          <w:kern w:val="0"/>
          <w:sz w:val="27"/>
          <w:szCs w:val="27"/>
        </w:rPr>
        <w:t>:</w:t>
      </w:r>
    </w:p>
    <w:p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プロジェクト、資金集め、予算その他についての方針やルールと手続きを管理します。</w:t>
      </w:r>
    </w:p>
    <w:p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ステアリング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コミッティー</w:t>
      </w:r>
      <w:r w:rsidRPr="0037519D">
        <w:rPr>
          <w:rFonts w:ascii="inherit" w:eastAsia="ＭＳ Ｐゴシック" w:hAnsi="inherit" w:cs="ＭＳ Ｐゴシック"/>
          <w:color w:val="676767"/>
          <w:kern w:val="0"/>
          <w:sz w:val="27"/>
          <w:szCs w:val="27"/>
        </w:rPr>
        <w:t xml:space="preserve"> –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コンプライアンス仕様の開発、管理および更新</w:t>
      </w:r>
      <w:ins w:id="9" w:author="工内隆" w:date="2017-05-26T11:41:00Z">
        <w:r w:rsidR="00C811EF">
          <w:rPr>
            <w:rFonts w:ascii="inherit" w:eastAsia="ＭＳ Ｐゴシック" w:hAnsi="inherit" w:cs="ＭＳ Ｐゴシック" w:hint="eastAsia"/>
            <w:color w:val="676767"/>
            <w:kern w:val="0"/>
            <w:sz w:val="27"/>
            <w:szCs w:val="27"/>
          </w:rPr>
          <w:t>を行います</w:t>
        </w:r>
      </w:ins>
      <w:r w:rsidRPr="0037519D">
        <w:rPr>
          <w:rFonts w:ascii="inherit" w:eastAsia="ＭＳ Ｐゴシック" w:hAnsi="inherit" w:cs="ＭＳ Ｐゴシック"/>
          <w:color w:val="676767"/>
          <w:kern w:val="0"/>
          <w:sz w:val="27"/>
          <w:szCs w:val="27"/>
        </w:rPr>
        <w:t>。</w:t>
      </w:r>
    </w:p>
    <w:p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アウトリーチ</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コミッティー</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ボードと連携して、オープンソースと関連のあるサプライチェーン全体にわたって</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コンプラ</w:t>
      </w:r>
      <w:r w:rsidRPr="0037519D">
        <w:rPr>
          <w:rFonts w:ascii="inherit" w:eastAsia="ＭＳ Ｐゴシック" w:hAnsi="inherit" w:cs="ＭＳ Ｐゴシック"/>
          <w:color w:val="676767"/>
          <w:kern w:val="0"/>
          <w:sz w:val="27"/>
          <w:szCs w:val="27"/>
        </w:rPr>
        <w:lastRenderedPageBreak/>
        <w:t>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エコシステムを構築するための施策を設計</w:t>
      </w:r>
      <w:ins w:id="10" w:author="工内隆" w:date="2017-05-26T11:42:00Z">
        <w:r w:rsidR="00C811EF">
          <w:rPr>
            <w:rFonts w:ascii="inherit" w:eastAsia="ＭＳ Ｐゴシック" w:hAnsi="inherit" w:cs="ＭＳ Ｐゴシック" w:hint="eastAsia"/>
            <w:color w:val="676767"/>
            <w:kern w:val="0"/>
            <w:sz w:val="27"/>
            <w:szCs w:val="27"/>
          </w:rPr>
          <w:t>・</w:t>
        </w:r>
      </w:ins>
      <w:del w:id="11" w:author="工内隆" w:date="2017-05-26T11:42:00Z">
        <w:r w:rsidRPr="0037519D" w:rsidDel="00C811EF">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開発</w:t>
      </w:r>
      <w:ins w:id="12" w:author="工内隆" w:date="2017-05-26T11:42:00Z">
        <w:r w:rsidR="00C811EF">
          <w:rPr>
            <w:rFonts w:ascii="inherit" w:eastAsia="ＭＳ Ｐゴシック" w:hAnsi="inherit" w:cs="ＭＳ Ｐゴシック" w:hint="eastAsia"/>
            <w:color w:val="676767"/>
            <w:kern w:val="0"/>
            <w:sz w:val="27"/>
            <w:szCs w:val="27"/>
          </w:rPr>
          <w:t>・</w:t>
        </w:r>
      </w:ins>
      <w:del w:id="13" w:author="工内隆" w:date="2017-05-26T11:42:00Z">
        <w:r w:rsidRPr="0037519D" w:rsidDel="00C811EF">
          <w:rPr>
            <w:rFonts w:ascii="inherit" w:eastAsia="ＭＳ Ｐゴシック" w:hAnsi="inherit" w:cs="ＭＳ Ｐゴシック"/>
            <w:color w:val="676767"/>
            <w:kern w:val="0"/>
            <w:sz w:val="27"/>
            <w:szCs w:val="27"/>
          </w:rPr>
          <w:delText>および</w:delText>
        </w:r>
      </w:del>
      <w:r w:rsidRPr="0037519D">
        <w:rPr>
          <w:rFonts w:ascii="inherit" w:eastAsia="ＭＳ Ｐゴシック" w:hAnsi="inherit" w:cs="ＭＳ Ｐゴシック"/>
          <w:color w:val="676767"/>
          <w:kern w:val="0"/>
          <w:sz w:val="27"/>
          <w:szCs w:val="27"/>
        </w:rPr>
        <w:t>実行</w:t>
      </w:r>
      <w:ins w:id="14" w:author="工内隆" w:date="2017-05-26T11:42:00Z">
        <w:r w:rsidR="00C811EF">
          <w:rPr>
            <w:rFonts w:ascii="inherit" w:eastAsia="ＭＳ Ｐゴシック" w:hAnsi="inherit" w:cs="ＭＳ Ｐゴシック" w:hint="eastAsia"/>
            <w:color w:val="676767"/>
            <w:kern w:val="0"/>
            <w:sz w:val="27"/>
            <w:szCs w:val="27"/>
          </w:rPr>
          <w:t>しま</w:t>
        </w:r>
      </w:ins>
      <w:r w:rsidRPr="0037519D">
        <w:rPr>
          <w:rFonts w:ascii="inherit" w:eastAsia="ＭＳ Ｐゴシック" w:hAnsi="inherit" w:cs="ＭＳ Ｐゴシック"/>
          <w:color w:val="676767"/>
          <w:kern w:val="0"/>
          <w:sz w:val="27"/>
          <w:szCs w:val="27"/>
        </w:rPr>
        <w:t>す</w:t>
      </w:r>
      <w:del w:id="15" w:author="工内隆" w:date="2017-05-26T11:42:00Z">
        <w:r w:rsidRPr="0037519D" w:rsidDel="00C811EF">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w:t>
      </w:r>
      <w:r w:rsidRPr="0037519D">
        <w:rPr>
          <w:rFonts w:ascii="Open Sans" w:eastAsia="ＭＳ Ｐゴシック" w:hAnsi="Open Sans" w:cs="ＭＳ Ｐゴシック"/>
          <w:b/>
          <w:bCs/>
          <w:color w:val="444444"/>
          <w:kern w:val="0"/>
          <w:sz w:val="27"/>
          <w:szCs w:val="27"/>
        </w:rPr>
        <w:t xml:space="preserve"> CII Best Practices </w:t>
      </w:r>
      <w:r w:rsidRPr="0037519D">
        <w:rPr>
          <w:rFonts w:ascii="Open Sans" w:eastAsia="ＭＳ Ｐゴシック" w:hAnsi="Open Sans" w:cs="ＭＳ Ｐゴシック"/>
          <w:b/>
          <w:bCs/>
          <w:color w:val="444444"/>
          <w:kern w:val="0"/>
          <w:sz w:val="27"/>
          <w:szCs w:val="27"/>
        </w:rPr>
        <w:t>の関係を教えてください。</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と</w:t>
      </w:r>
      <w:r w:rsidRPr="0037519D">
        <w:rPr>
          <w:rFonts w:ascii="inherit" w:eastAsia="ＭＳ Ｐゴシック" w:hAnsi="inherit" w:cs="ＭＳ Ｐゴシック"/>
          <w:color w:val="676767"/>
          <w:kern w:val="0"/>
          <w:sz w:val="27"/>
          <w:szCs w:val="27"/>
        </w:rPr>
        <w:t xml:space="preserve"> CII Best Practices </w:t>
      </w:r>
      <w:r w:rsidRPr="0037519D">
        <w:rPr>
          <w:rFonts w:ascii="inherit" w:eastAsia="ＭＳ Ｐゴシック" w:hAnsi="inherit" w:cs="ＭＳ Ｐゴシック"/>
          <w:color w:val="676767"/>
          <w:kern w:val="0"/>
          <w:sz w:val="27"/>
          <w:szCs w:val="27"/>
        </w:rPr>
        <w:t>はいずれも、</w:t>
      </w:r>
      <w:r w:rsidRPr="0037519D">
        <w:rPr>
          <w:rFonts w:ascii="inherit" w:eastAsia="ＭＳ Ｐゴシック" w:hAnsi="inherit" w:cs="ＭＳ Ｐゴシック"/>
          <w:color w:val="676767"/>
          <w:kern w:val="0"/>
          <w:sz w:val="27"/>
          <w:szCs w:val="27"/>
        </w:rPr>
        <w:t>FOSS </w:t>
      </w:r>
      <w:r w:rsidRPr="0037519D">
        <w:rPr>
          <w:rFonts w:ascii="inherit" w:eastAsia="ＭＳ Ｐゴシック" w:hAnsi="inherit" w:cs="ＭＳ Ｐゴシック"/>
          <w:color w:val="676767"/>
          <w:kern w:val="0"/>
          <w:sz w:val="27"/>
          <w:szCs w:val="27"/>
        </w:rPr>
        <w:t>プロセスの品質基準を明確化する</w:t>
      </w:r>
      <w:ins w:id="16" w:author="工内隆" w:date="2017-05-26T11:43:00Z">
        <w:r w:rsidR="00C811EF">
          <w:rPr>
            <w:rFonts w:ascii="inherit" w:eastAsia="ＭＳ Ｐゴシック" w:hAnsi="inherit" w:cs="ＭＳ Ｐゴシック" w:hint="eastAsia"/>
            <w:color w:val="676767"/>
            <w:kern w:val="0"/>
            <w:sz w:val="27"/>
            <w:szCs w:val="27"/>
          </w:rPr>
          <w:t>ことを目指す</w:t>
        </w:r>
      </w:ins>
      <w:del w:id="17" w:author="工内隆" w:date="2017-05-26T11:43:00Z">
        <w:r w:rsidRPr="0037519D" w:rsidDel="00C811EF">
          <w:rPr>
            <w:rFonts w:ascii="inherit" w:eastAsia="ＭＳ Ｐゴシック" w:hAnsi="inherit" w:cs="ＭＳ Ｐゴシック"/>
            <w:color w:val="676767"/>
            <w:kern w:val="0"/>
            <w:sz w:val="27"/>
            <w:szCs w:val="27"/>
          </w:rPr>
          <w:delText>ための</w:delText>
        </w:r>
      </w:del>
      <w:r w:rsidRPr="0037519D">
        <w:rPr>
          <w:rFonts w:ascii="inherit" w:eastAsia="ＭＳ Ｐゴシック" w:hAnsi="inherit" w:cs="ＭＳ Ｐゴシック"/>
          <w:color w:val="676767"/>
          <w:kern w:val="0"/>
          <w:sz w:val="27"/>
          <w:szCs w:val="27"/>
        </w:rPr>
        <w:t xml:space="preserve"> Linux Foundation </w:t>
      </w:r>
      <w:r w:rsidRPr="0037519D">
        <w:rPr>
          <w:rFonts w:ascii="inherit" w:eastAsia="ＭＳ Ｐゴシック" w:hAnsi="inherit" w:cs="ＭＳ Ｐゴシック"/>
          <w:color w:val="676767"/>
          <w:kern w:val="0"/>
          <w:sz w:val="27"/>
          <w:szCs w:val="27"/>
        </w:rPr>
        <w:t>の取り組みです。</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は、</w:t>
      </w:r>
      <w:proofErr w:type="spellStart"/>
      <w:r w:rsidRPr="0037519D">
        <w:rPr>
          <w:rFonts w:ascii="inherit" w:eastAsia="ＭＳ Ｐゴシック" w:hAnsi="inherit" w:cs="ＭＳ Ｐゴシック"/>
          <w:color w:val="676767"/>
          <w:kern w:val="0"/>
          <w:sz w:val="27"/>
          <w:szCs w:val="27"/>
        </w:rPr>
        <w:t>i</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組織外のプロジェクトから供給される</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を自組織のソリューションに活用する組織においてコンプライアンス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プログラムを改善することと、</w:t>
      </w:r>
      <w:r w:rsidRPr="0037519D">
        <w:rPr>
          <w:rFonts w:ascii="inherit" w:eastAsia="ＭＳ Ｐゴシック" w:hAnsi="inherit" w:cs="ＭＳ Ｐゴシック"/>
          <w:color w:val="676767"/>
          <w:kern w:val="0"/>
          <w:sz w:val="27"/>
          <w:szCs w:val="27"/>
        </w:rPr>
        <w:t>ii) FOSS</w:t>
      </w:r>
      <w:r w:rsidRPr="0037519D">
        <w:rPr>
          <w:rFonts w:ascii="inherit" w:eastAsia="ＭＳ Ｐゴシック" w:hAnsi="inherit" w:cs="ＭＳ Ｐゴシック"/>
          <w:color w:val="676767"/>
          <w:kern w:val="0"/>
          <w:sz w:val="27"/>
          <w:szCs w:val="27"/>
        </w:rPr>
        <w:t>コミュニティーへ成果を還元するためのプロセスにフォーカスしています。これに対して、</w:t>
      </w:r>
      <w:r w:rsidRPr="0037519D">
        <w:rPr>
          <w:rFonts w:ascii="inherit" w:eastAsia="ＭＳ Ｐゴシック" w:hAnsi="inherit" w:cs="ＭＳ Ｐゴシック"/>
          <w:color w:val="676767"/>
          <w:kern w:val="0"/>
          <w:sz w:val="27"/>
          <w:szCs w:val="27"/>
        </w:rPr>
        <w:t xml:space="preserve">CII best practices badge </w:t>
      </w:r>
      <w:r w:rsidRPr="0037519D">
        <w:rPr>
          <w:rFonts w:ascii="inherit" w:eastAsia="ＭＳ Ｐゴシック" w:hAnsi="inherit" w:cs="ＭＳ Ｐゴシック"/>
          <w:color w:val="676767"/>
          <w:kern w:val="0"/>
          <w:sz w:val="27"/>
          <w:szCs w:val="27"/>
        </w:rPr>
        <w:t>は</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プロジェクト自体を良い状態で運営するための基準にフォーカスしています。</w:t>
      </w:r>
      <w:r w:rsidRPr="0037519D">
        <w:rPr>
          <w:rFonts w:ascii="inherit" w:eastAsia="ＭＳ Ｐゴシック" w:hAnsi="inherit" w:cs="ＭＳ Ｐゴシック"/>
          <w:color w:val="676767"/>
          <w:kern w:val="0"/>
          <w:sz w:val="27"/>
          <w:szCs w:val="27"/>
        </w:rPr>
        <w:t xml:space="preserve">CII Best Practices badge </w:t>
      </w:r>
      <w:r w:rsidRPr="0037519D">
        <w:rPr>
          <w:rFonts w:ascii="inherit" w:eastAsia="ＭＳ Ｐゴシック" w:hAnsi="inherit" w:cs="ＭＳ Ｐゴシック"/>
          <w:color w:val="676767"/>
          <w:kern w:val="0"/>
          <w:sz w:val="27"/>
          <w:szCs w:val="27"/>
        </w:rPr>
        <w:t>の取得に関心のある方は、</w:t>
      </w:r>
      <w:hyperlink r:id="rId8" w:tooltip="https://bestpractices.coreinfrastructure.org/" w:history="1">
        <w:r w:rsidRPr="0037519D">
          <w:rPr>
            <w:rFonts w:ascii="inherit" w:eastAsia="ＭＳ Ｐゴシック" w:hAnsi="inherit" w:cs="ＭＳ Ｐゴシック"/>
            <w:color w:val="00AEBC"/>
            <w:kern w:val="0"/>
            <w:sz w:val="27"/>
            <w:szCs w:val="27"/>
            <w:bdr w:val="none" w:sz="0" w:space="0" w:color="auto" w:frame="1"/>
          </w:rPr>
          <w:t xml:space="preserve">CII Best Practices </w:t>
        </w:r>
        <w:r w:rsidRPr="0037519D">
          <w:rPr>
            <w:rFonts w:ascii="inherit" w:eastAsia="ＭＳ Ｐゴシック" w:hAnsi="inherit" w:cs="ＭＳ Ｐゴシック"/>
            <w:color w:val="00AEBC"/>
            <w:kern w:val="0"/>
            <w:sz w:val="27"/>
            <w:szCs w:val="27"/>
            <w:bdr w:val="none" w:sz="0" w:space="0" w:color="auto" w:frame="1"/>
          </w:rPr>
          <w:t>ウェブサイト</w:t>
        </w:r>
      </w:hyperlink>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をご覧ください。</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の各側面についてさらに学べる場所はありますか？</w:t>
      </w:r>
    </w:p>
    <w:p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以下を</w:t>
      </w:r>
      <w:ins w:id="18" w:author="工内隆" w:date="2017-05-26T11:44:00Z">
        <w:r w:rsidR="00C811EF">
          <w:rPr>
            <w:rFonts w:ascii="Roboto" w:eastAsia="ＭＳ Ｐゴシック" w:hAnsi="Roboto" w:cs="ＭＳ Ｐゴシック" w:hint="eastAsia"/>
            <w:color w:val="676767"/>
            <w:kern w:val="0"/>
            <w:sz w:val="27"/>
            <w:szCs w:val="27"/>
          </w:rPr>
          <w:t>一読することから初めて</w:t>
        </w:r>
      </w:ins>
      <w:del w:id="19" w:author="工内隆" w:date="2017-05-26T11:44:00Z">
        <w:r w:rsidRPr="0037519D" w:rsidDel="00C811EF">
          <w:rPr>
            <w:rFonts w:ascii="Roboto" w:eastAsia="ＭＳ Ｐゴシック" w:hAnsi="Roboto" w:cs="ＭＳ Ｐゴシック"/>
            <w:color w:val="676767"/>
            <w:kern w:val="0"/>
            <w:sz w:val="27"/>
            <w:szCs w:val="27"/>
          </w:rPr>
          <w:delText>ぜひご覧</w:delText>
        </w:r>
      </w:del>
      <w:r w:rsidRPr="0037519D">
        <w:rPr>
          <w:rFonts w:ascii="Roboto" w:eastAsia="ＭＳ Ｐゴシック" w:hAnsi="Roboto" w:cs="ＭＳ Ｐゴシック"/>
          <w:color w:val="676767"/>
          <w:kern w:val="0"/>
          <w:sz w:val="27"/>
          <w:szCs w:val="27"/>
        </w:rPr>
        <w:t>ください！</w:t>
      </w:r>
    </w:p>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 xml:space="preserve"> </w:t>
      </w:r>
      <w:r w:rsidRPr="0037519D">
        <w:rPr>
          <w:rFonts w:ascii="Open Sans" w:eastAsia="ＭＳ Ｐゴシック" w:hAnsi="Open Sans" w:cs="ＭＳ Ｐゴシック"/>
          <w:b/>
          <w:bCs/>
          <w:color w:val="444444"/>
          <w:kern w:val="0"/>
          <w:sz w:val="33"/>
          <w:szCs w:val="33"/>
        </w:rPr>
        <w:t>仕様について</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仕様の目的を教えてください。</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20" w:author="工内隆" w:date="2017-05-26T11:44:00Z">
        <w:r w:rsidRPr="0037519D" w:rsidDel="00C811EF">
          <w:rPr>
            <w:rFonts w:ascii="inherit" w:eastAsia="ＭＳ Ｐゴシック" w:hAnsi="inherit" w:cs="ＭＳ Ｐゴシック"/>
            <w:color w:val="676767"/>
            <w:kern w:val="0"/>
            <w:sz w:val="27"/>
            <w:szCs w:val="27"/>
          </w:rPr>
          <w:delText>ある</w:delText>
        </w:r>
      </w:del>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プログラムが満足すべき一連の要件を定義することです。これは、組織が他者と共有するソフトウェアについて、</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ライセンス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コンプライアンスを達成するのに必要な証跡を組織が提供するという</w:t>
      </w:r>
      <w:ins w:id="21" w:author="工内隆" w:date="2017-05-26T11:45:00Z">
        <w:r w:rsidR="00C811EF">
          <w:rPr>
            <w:rFonts w:ascii="inherit" w:eastAsia="ＭＳ Ｐゴシック" w:hAnsi="inherit" w:cs="ＭＳ Ｐゴシック" w:hint="eastAsia"/>
            <w:color w:val="676767"/>
            <w:kern w:val="0"/>
            <w:sz w:val="27"/>
            <w:szCs w:val="27"/>
          </w:rPr>
          <w:t>レベル</w:t>
        </w:r>
      </w:ins>
      <w:del w:id="22" w:author="工内隆" w:date="2017-05-26T11:45:00Z">
        <w:r w:rsidRPr="0037519D" w:rsidDel="00C811EF">
          <w:rPr>
            <w:rFonts w:ascii="inherit" w:eastAsia="ＭＳ Ｐゴシック" w:hAnsi="inherit" w:cs="ＭＳ Ｐゴシック"/>
            <w:color w:val="676767"/>
            <w:kern w:val="0"/>
            <w:sz w:val="27"/>
            <w:szCs w:val="27"/>
          </w:rPr>
          <w:delText>、一定水準</w:delText>
        </w:r>
      </w:del>
      <w:r w:rsidRPr="0037519D">
        <w:rPr>
          <w:rFonts w:ascii="inherit" w:eastAsia="ＭＳ Ｐゴシック" w:hAnsi="inherit" w:cs="ＭＳ Ｐゴシック"/>
          <w:color w:val="676767"/>
          <w:kern w:val="0"/>
          <w:sz w:val="27"/>
          <w:szCs w:val="27"/>
        </w:rPr>
        <w:t>の信頼です。コンプライアンス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証跡は、あるソフトウェア配布物を</w:t>
      </w:r>
      <w:ins w:id="23" w:author="工内隆" w:date="2017-05-26T11:46:00Z">
        <w:r w:rsidR="00C811EF">
          <w:rPr>
            <w:rFonts w:ascii="inherit" w:eastAsia="ＭＳ Ｐゴシック" w:hAnsi="inherit" w:cs="ＭＳ Ｐゴシック" w:hint="eastAsia"/>
            <w:color w:val="676767"/>
            <w:kern w:val="0"/>
            <w:sz w:val="27"/>
            <w:szCs w:val="27"/>
          </w:rPr>
          <w:t>司る</w:t>
        </w:r>
      </w:ins>
      <w:del w:id="24" w:author="工内隆" w:date="2017-05-26T11:46:00Z">
        <w:r w:rsidRPr="0037519D" w:rsidDel="00C811EF">
          <w:rPr>
            <w:rFonts w:ascii="inherit" w:eastAsia="ＭＳ Ｐゴシック" w:hAnsi="inherit" w:cs="ＭＳ Ｐゴシック"/>
            <w:color w:val="676767"/>
            <w:kern w:val="0"/>
            <w:sz w:val="27"/>
            <w:szCs w:val="27"/>
          </w:rPr>
          <w:delText>支配する</w:delText>
        </w:r>
      </w:del>
      <w:r w:rsidRPr="0037519D">
        <w:rPr>
          <w:rFonts w:ascii="inherit" w:eastAsia="ＭＳ Ｐゴシック" w:hAnsi="inherit" w:cs="ＭＳ Ｐゴシック"/>
          <w:color w:val="676767"/>
          <w:kern w:val="0"/>
          <w:sz w:val="27"/>
          <w:szCs w:val="27"/>
        </w:rPr>
        <w:t>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ライセンスが要求する、ソースコード、ビルドスクリプト、ライセンス文書、帰属</w:t>
      </w:r>
      <w:del w:id="25"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通知、改変</w:t>
      </w:r>
      <w:del w:id="26"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通知など</w:t>
      </w:r>
      <w:del w:id="27" w:author="工内隆" w:date="2017-05-26T11:47:00Z">
        <w:r w:rsidRPr="0037519D" w:rsidDel="00186F2D">
          <w:rPr>
            <w:rFonts w:ascii="inherit" w:eastAsia="ＭＳ Ｐゴシック" w:hAnsi="inherit" w:cs="ＭＳ Ｐゴシック"/>
            <w:color w:val="676767"/>
            <w:kern w:val="0"/>
            <w:sz w:val="27"/>
            <w:szCs w:val="27"/>
          </w:rPr>
          <w:delText>の文書類</w:delText>
        </w:r>
      </w:del>
      <w:r w:rsidRPr="0037519D">
        <w:rPr>
          <w:rFonts w:ascii="inherit" w:eastAsia="ＭＳ Ｐゴシック" w:hAnsi="inherit" w:cs="ＭＳ Ｐゴシック"/>
          <w:color w:val="676767"/>
          <w:kern w:val="0"/>
          <w:sz w:val="27"/>
          <w:szCs w:val="27"/>
        </w:rPr>
        <w:t>からな</w:t>
      </w:r>
      <w:ins w:id="28" w:author="工内隆" w:date="2017-05-26T11:47:00Z">
        <w:r w:rsidR="00186F2D">
          <w:rPr>
            <w:rFonts w:ascii="inherit" w:eastAsia="ＭＳ Ｐゴシック" w:hAnsi="inherit" w:cs="ＭＳ Ｐゴシック" w:hint="eastAsia"/>
            <w:color w:val="676767"/>
            <w:kern w:val="0"/>
            <w:sz w:val="27"/>
            <w:szCs w:val="27"/>
          </w:rPr>
          <w:t>ります</w:t>
        </w:r>
      </w:ins>
      <w:del w:id="29" w:author="工内隆" w:date="2017-05-26T11:48:00Z">
        <w:r w:rsidRPr="0037519D" w:rsidDel="00186F2D">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w:t>
      </w:r>
    </w:p>
    <w:p w:rsidR="0037519D" w:rsidRPr="0037519D" w:rsidRDefault="0037519D" w:rsidP="0037519D">
      <w:pPr>
        <w:widowControl/>
        <w:shd w:val="clear" w:color="auto" w:fill="F6F6F6"/>
        <w:spacing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最新版の仕様はどこで手に入りますか？</w:t>
      </w:r>
    </w:p>
    <w:p w:rsidR="0037519D" w:rsidRPr="0037519D" w:rsidRDefault="00816161"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hyperlink r:id="rId9" w:history="1">
        <w:r w:rsidR="0037519D" w:rsidRPr="0037519D">
          <w:rPr>
            <w:rFonts w:ascii="inherit" w:eastAsia="ＭＳ Ｐゴシック" w:hAnsi="inherit" w:cs="ＭＳ Ｐゴシック"/>
            <w:color w:val="00AEBC"/>
            <w:kern w:val="0"/>
            <w:sz w:val="27"/>
            <w:szCs w:val="27"/>
            <w:bdr w:val="none" w:sz="0" w:space="0" w:color="auto" w:frame="1"/>
          </w:rPr>
          <w:t xml:space="preserve">OpenChain </w:t>
        </w:r>
        <w:r w:rsidR="0037519D" w:rsidRPr="0037519D">
          <w:rPr>
            <w:rFonts w:ascii="inherit" w:eastAsia="ＭＳ Ｐゴシック" w:hAnsi="inherit" w:cs="ＭＳ Ｐゴシック"/>
            <w:color w:val="00AEBC"/>
            <w:kern w:val="0"/>
            <w:sz w:val="27"/>
            <w:szCs w:val="27"/>
            <w:bdr w:val="none" w:sz="0" w:space="0" w:color="auto" w:frame="1"/>
          </w:rPr>
          <w:t>仕様</w:t>
        </w:r>
        <w:r w:rsidR="0037519D" w:rsidRPr="0037519D">
          <w:rPr>
            <w:rFonts w:ascii="inherit" w:eastAsia="ＭＳ Ｐゴシック" w:hAnsi="inherit" w:cs="ＭＳ Ｐゴシック"/>
            <w:color w:val="00AEBC"/>
            <w:kern w:val="0"/>
            <w:sz w:val="27"/>
            <w:szCs w:val="27"/>
            <w:bdr w:val="none" w:sz="0" w:space="0" w:color="auto" w:frame="1"/>
          </w:rPr>
          <w:t xml:space="preserve"> 1.1</w:t>
        </w:r>
      </w:hyperlink>
      <w:r w:rsidR="0037519D" w:rsidRPr="0037519D">
        <w:rPr>
          <w:rFonts w:ascii="inherit" w:eastAsia="ＭＳ Ｐゴシック" w:hAnsi="inherit" w:cs="ＭＳ Ｐゴシック"/>
          <w:color w:val="676767"/>
          <w:kern w:val="0"/>
          <w:sz w:val="27"/>
          <w:szCs w:val="27"/>
        </w:rPr>
        <w:t> </w:t>
      </w:r>
      <w:r w:rsidR="0037519D" w:rsidRPr="0037519D">
        <w:rPr>
          <w:rFonts w:ascii="inherit" w:eastAsia="ＭＳ Ｐゴシック" w:hAnsi="inherit" w:cs="ＭＳ Ｐゴシック"/>
          <w:color w:val="676767"/>
          <w:kern w:val="0"/>
          <w:sz w:val="27"/>
          <w:szCs w:val="27"/>
        </w:rPr>
        <w:t>が、私たちが策定した最新の業界標準規格です。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FOSS </w:t>
      </w:r>
      <w:r w:rsidRPr="0037519D">
        <w:rPr>
          <w:rFonts w:ascii="Open Sans" w:eastAsia="ＭＳ Ｐゴシック" w:hAnsi="Open Sans" w:cs="ＭＳ Ｐゴシック"/>
          <w:b/>
          <w:bCs/>
          <w:color w:val="444444"/>
          <w:kern w:val="0"/>
          <w:sz w:val="27"/>
          <w:szCs w:val="27"/>
        </w:rPr>
        <w:t>プログラムが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適合と見なされるためには、仕様のすべての要件を満足する必要がありますか？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はい。この仕様は、コンプライアンス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プログラムが一定水準の品質を達成していることを確かなものにするための要件一式を提供するよう策定され</w:t>
      </w:r>
      <w:ins w:id="30" w:author="工内隆" w:date="2017-05-26T11:48:00Z">
        <w:r w:rsidR="00186F2D">
          <w:rPr>
            <w:rFonts w:ascii="inherit" w:eastAsia="ＭＳ Ｐゴシック" w:hAnsi="inherit" w:cs="ＭＳ Ｐゴシック" w:hint="eastAsia"/>
            <w:color w:val="676767"/>
            <w:kern w:val="0"/>
            <w:sz w:val="27"/>
            <w:szCs w:val="27"/>
          </w:rPr>
          <w:t>ました</w:t>
        </w:r>
      </w:ins>
      <w:del w:id="31" w:author="工内隆" w:date="2017-05-26T11:48:00Z">
        <w:r w:rsidRPr="0037519D" w:rsidDel="00186F2D">
          <w:rPr>
            <w:rFonts w:ascii="inherit" w:eastAsia="ＭＳ Ｐゴシック" w:hAnsi="inherit" w:cs="ＭＳ Ｐゴシック"/>
            <w:color w:val="676767"/>
            <w:kern w:val="0"/>
            <w:sz w:val="27"/>
            <w:szCs w:val="27"/>
          </w:rPr>
          <w:delText>ています</w:delText>
        </w:r>
      </w:del>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適合プログラムに、低</w:t>
      </w:r>
      <w:ins w:id="32" w:author="工内隆" w:date="2017-05-26T11:50:00Z">
        <w:r w:rsidR="00186F2D">
          <w:rPr>
            <w:rFonts w:ascii="inherit" w:eastAsia="ＭＳ Ｐゴシック" w:hAnsi="inherit" w:cs="ＭＳ Ｐゴシック" w:hint="eastAsia"/>
            <w:color w:val="676767"/>
            <w:kern w:val="0"/>
            <w:sz w:val="27"/>
            <w:szCs w:val="27"/>
          </w:rPr>
          <w:t>い</w:t>
        </w:r>
      </w:ins>
      <w:r w:rsidRPr="0037519D">
        <w:rPr>
          <w:rFonts w:ascii="inherit" w:eastAsia="ＭＳ Ｐゴシック" w:hAnsi="inherit" w:cs="ＭＳ Ｐゴシック"/>
          <w:color w:val="676767"/>
          <w:kern w:val="0"/>
          <w:sz w:val="27"/>
          <w:szCs w:val="27"/>
        </w:rPr>
        <w:t>品質</w:t>
      </w:r>
      <w:ins w:id="33" w:author="工内隆" w:date="2017-05-26T11:50:00Z">
        <w:r w:rsidR="00186F2D">
          <w:rPr>
            <w:rFonts w:ascii="inherit" w:eastAsia="ＭＳ Ｐゴシック" w:hAnsi="inherit" w:cs="ＭＳ Ｐゴシック" w:hint="eastAsia"/>
            <w:color w:val="676767"/>
            <w:kern w:val="0"/>
            <w:sz w:val="27"/>
            <w:szCs w:val="27"/>
          </w:rPr>
          <w:t>の結果</w:t>
        </w:r>
      </w:ins>
      <w:del w:id="34" w:author="工内隆" w:date="2017-05-26T11:50:00Z">
        <w:r w:rsidRPr="0037519D" w:rsidDel="00186F2D">
          <w:rPr>
            <w:rFonts w:ascii="inherit" w:eastAsia="ＭＳ Ｐゴシック" w:hAnsi="inherit" w:cs="ＭＳ Ｐゴシック"/>
            <w:color w:val="676767"/>
            <w:kern w:val="0"/>
            <w:sz w:val="27"/>
            <w:szCs w:val="27"/>
          </w:rPr>
          <w:delText>なアウトプット</w:delText>
        </w:r>
      </w:del>
      <w:r w:rsidRPr="0037519D">
        <w:rPr>
          <w:rFonts w:ascii="inherit" w:eastAsia="ＭＳ Ｐゴシック" w:hAnsi="inherit" w:cs="ＭＳ Ｐゴシック"/>
          <w:color w:val="676767"/>
          <w:kern w:val="0"/>
          <w:sz w:val="27"/>
          <w:szCs w:val="27"/>
        </w:rPr>
        <w:t>を引き起こしかねない著しいギャップがないことを確実にするため、コンプ</w:t>
      </w:r>
      <w:r w:rsidRPr="0037519D">
        <w:rPr>
          <w:rFonts w:ascii="inherit" w:eastAsia="ＭＳ Ｐゴシック" w:hAnsi="inherit" w:cs="ＭＳ Ｐゴシック"/>
          <w:color w:val="676767"/>
          <w:kern w:val="0"/>
          <w:sz w:val="27"/>
          <w:szCs w:val="27"/>
        </w:rPr>
        <w:lastRenderedPageBreak/>
        <w:t>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ins w:id="35" w:author="工内隆" w:date="2017-05-26T11:50:00Z">
        <w:r w:rsidR="00186F2D">
          <w:rPr>
            <w:rFonts w:ascii="inherit" w:eastAsia="ＭＳ Ｐゴシック" w:hAnsi="inherit" w:cs="ＭＳ Ｐゴシック" w:hint="eastAsia"/>
            <w:color w:val="676767"/>
            <w:kern w:val="0"/>
            <w:sz w:val="27"/>
            <w:szCs w:val="27"/>
          </w:rPr>
          <w:t>適</w:t>
        </w:r>
      </w:ins>
      <w:r w:rsidRPr="0037519D">
        <w:rPr>
          <w:rFonts w:ascii="inherit" w:eastAsia="ＭＳ Ｐゴシック" w:hAnsi="inherit" w:cs="ＭＳ Ｐゴシック"/>
          <w:color w:val="676767"/>
          <w:kern w:val="0"/>
          <w:sz w:val="27"/>
          <w:szCs w:val="27"/>
        </w:rPr>
        <w:t>合と見なされるためにはすべての</w:t>
      </w:r>
      <w:ins w:id="36" w:author="工内隆" w:date="2017-05-26T11:50:00Z">
        <w:r w:rsidR="00186F2D">
          <w:rPr>
            <w:rFonts w:ascii="inherit" w:eastAsia="ＭＳ Ｐゴシック" w:hAnsi="inherit" w:cs="ＭＳ Ｐゴシック" w:hint="eastAsia"/>
            <w:color w:val="676767"/>
            <w:kern w:val="0"/>
            <w:sz w:val="27"/>
            <w:szCs w:val="27"/>
          </w:rPr>
          <w:t>要</w:t>
        </w:r>
      </w:ins>
      <w:del w:id="37" w:author="工内隆" w:date="2017-05-26T11:50:00Z">
        <w:r w:rsidRPr="0037519D" w:rsidDel="00186F2D">
          <w:rPr>
            <w:rFonts w:ascii="inherit" w:eastAsia="ＭＳ Ｐゴシック" w:hAnsi="inherit" w:cs="ＭＳ Ｐゴシック"/>
            <w:color w:val="676767"/>
            <w:kern w:val="0"/>
            <w:sz w:val="27"/>
            <w:szCs w:val="27"/>
          </w:rPr>
          <w:delText>用</w:delText>
        </w:r>
      </w:del>
      <w:r w:rsidRPr="0037519D">
        <w:rPr>
          <w:rFonts w:ascii="inherit" w:eastAsia="ＭＳ Ｐゴシック" w:hAnsi="inherit" w:cs="ＭＳ Ｐゴシック"/>
          <w:color w:val="676767"/>
          <w:kern w:val="0"/>
          <w:sz w:val="27"/>
          <w:szCs w:val="27"/>
        </w:rPr>
        <w:t>件を満足しなければなりません。</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あるソフトウェアの提供が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適合であるということは、何を意味しますか？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供給されるソフトウェア自体については</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適合かどうかの判別はしません。そのソフトウェアを用意するにあたって適用された</w:t>
      </w:r>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適合判定の</w:t>
      </w:r>
      <w:ins w:id="38" w:author="工内隆" w:date="2017-05-26T11:50:00Z">
        <w:r w:rsidR="00186F2D">
          <w:rPr>
            <w:rFonts w:ascii="inherit" w:eastAsia="ＭＳ Ｐゴシック" w:hAnsi="inherit" w:cs="ＭＳ Ｐゴシック" w:hint="eastAsia"/>
            <w:color w:val="676767"/>
            <w:kern w:val="0"/>
            <w:sz w:val="27"/>
            <w:szCs w:val="27"/>
          </w:rPr>
          <w:t>対象</w:t>
        </w:r>
      </w:ins>
      <w:del w:id="39" w:author="工内隆" w:date="2017-05-26T11:51:00Z">
        <w:r w:rsidRPr="0037519D" w:rsidDel="00186F2D">
          <w:rPr>
            <w:rFonts w:ascii="inherit" w:eastAsia="ＭＳ Ｐゴシック" w:hAnsi="inherit" w:cs="ＭＳ Ｐゴシック"/>
            <w:color w:val="676767"/>
            <w:kern w:val="0"/>
            <w:sz w:val="27"/>
            <w:szCs w:val="27"/>
          </w:rPr>
          <w:delText>候補</w:delText>
        </w:r>
      </w:del>
      <w:r w:rsidRPr="0037519D">
        <w:rPr>
          <w:rFonts w:ascii="inherit" w:eastAsia="ＭＳ Ｐゴシック" w:hAnsi="inherit" w:cs="ＭＳ Ｐゴシック"/>
          <w:color w:val="676767"/>
          <w:kern w:val="0"/>
          <w:sz w:val="27"/>
          <w:szCs w:val="27"/>
        </w:rPr>
        <w:t>となります。ソフトウェアのサプライヤが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適合であると宣言しているとき、そのサプライヤのコンプライアンスプログラムが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仕様のすべての要件を満足していることを意味します。ソフトウェアのサプライヤは、そのソフトウェアが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に適合したコンプライアンス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プログラム下で用意されたと宣言することができます。同様に、ソフトウェアを受け取る側はサプライヤに対して、受け取ったソフトウェアが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に適合したプログラム下で用意されたかどうかを尋ねることができます。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プログラムの適合を達成するために</w:t>
      </w:r>
      <w:ins w:id="40" w:author="工内隆" w:date="2017-05-26T11:51:00Z">
        <w:r w:rsidR="00186F2D">
          <w:rPr>
            <w:rFonts w:ascii="Open Sans" w:eastAsia="ＭＳ Ｐゴシック" w:hAnsi="Open Sans" w:cs="ＭＳ Ｐゴシック" w:hint="eastAsia"/>
            <w:b/>
            <w:bCs/>
            <w:color w:val="444444"/>
            <w:kern w:val="0"/>
            <w:sz w:val="27"/>
            <w:szCs w:val="27"/>
          </w:rPr>
          <w:t>は</w:t>
        </w:r>
      </w:ins>
      <w:r w:rsidRPr="0037519D">
        <w:rPr>
          <w:rFonts w:ascii="Open Sans" w:eastAsia="ＭＳ Ｐゴシック" w:hAnsi="Open Sans" w:cs="ＭＳ Ｐゴシック"/>
          <w:b/>
          <w:bCs/>
          <w:color w:val="444444"/>
          <w:kern w:val="0"/>
          <w:sz w:val="27"/>
          <w:szCs w:val="27"/>
        </w:rPr>
        <w:t>、一つの組織のすべてのソフトウェアが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に適合したプログラムによって取り扱われる必要がありますか？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いいえ。組織は、異なるプログラムとリリース手順を持つ複数のグルーブや部門から構成されていることが</w:t>
      </w:r>
      <w:del w:id="41" w:author="工内隆" w:date="2017-05-26T11:51:00Z">
        <w:r w:rsidRPr="0037519D" w:rsidDel="00186F2D">
          <w:rPr>
            <w:rFonts w:ascii="inherit" w:eastAsia="ＭＳ Ｐゴシック" w:hAnsi="inherit" w:cs="ＭＳ Ｐゴシック"/>
            <w:color w:val="676767"/>
            <w:kern w:val="0"/>
            <w:sz w:val="27"/>
            <w:szCs w:val="27"/>
          </w:rPr>
          <w:delText>よく</w:delText>
        </w:r>
      </w:del>
      <w:r w:rsidRPr="0037519D">
        <w:rPr>
          <w:rFonts w:ascii="inherit" w:eastAsia="ＭＳ Ｐゴシック" w:hAnsi="inherit" w:cs="ＭＳ Ｐゴシック"/>
          <w:color w:val="676767"/>
          <w:kern w:val="0"/>
          <w:sz w:val="27"/>
          <w:szCs w:val="27"/>
        </w:rPr>
        <w:t>あります</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たとえば、エンジニアリング部門</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と</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専門的サービスを提供する部門</w:t>
      </w:r>
      <w:r w:rsidRPr="0037519D">
        <w:rPr>
          <w:rFonts w:ascii="inherit" w:eastAsia="ＭＳ Ｐゴシック" w:hAnsi="inherit" w:cs="ＭＳ Ｐゴシック"/>
          <w:color w:val="676767"/>
          <w:kern w:val="0"/>
          <w:sz w:val="27"/>
          <w:szCs w:val="27"/>
        </w:rPr>
        <w:t>)</w:t>
      </w:r>
      <w:r w:rsidRPr="0037519D">
        <w:rPr>
          <w:rFonts w:ascii="inherit" w:eastAsia="ＭＳ Ｐゴシック" w:hAnsi="inherit" w:cs="ＭＳ Ｐゴシック"/>
          <w:color w:val="676767"/>
          <w:kern w:val="0"/>
          <w:sz w:val="27"/>
          <w:szCs w:val="27"/>
        </w:rPr>
        <w:t>。一つの組織内の一つの</w:t>
      </w:r>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プログラムが仕様の要件を満足していれば</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適合と格付けできる一方で、別のプログラムがそのように格付けできなくても構いません。ソフトウェアが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に適合済のプログラム下でレビューされていない場合、そのソフトウェアを</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適合性と結びつけることはできません。</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この仕様は一つのベストプラクティスガイドとして使えますか？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いいえ。この仕様の主要な目的は、既存の</w:t>
      </w:r>
      <w:r w:rsidRPr="0037519D">
        <w:rPr>
          <w:rFonts w:ascii="inherit" w:eastAsia="ＭＳ Ｐゴシック" w:hAnsi="inherit" w:cs="ＭＳ Ｐゴシック"/>
          <w:color w:val="676767"/>
          <w:kern w:val="0"/>
          <w:sz w:val="27"/>
          <w:szCs w:val="27"/>
        </w:rPr>
        <w:t xml:space="preserve">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プログラムが十分かどうかを評価する手助けとなる一連の要件を提供することです。そのため、この仕様は「何を」と「なぜ」の側面にフォーカスしており、「どうやって」や「いつ」には触れていません。</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「どうやって」と「いつ」</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の構成にはたくさんの異なる方法があり、いずれの方法でもこの仕様を満足することができるでしょう。この仕様は、プログラムが基本レベルの品質と一貫性を持っているかどうかを評価する一つの方法を提供します。これにより、ソフトウェアのサプライヤはそのユーザに対</w:t>
      </w:r>
      <w:r w:rsidRPr="0037519D">
        <w:rPr>
          <w:rFonts w:ascii="inherit" w:eastAsia="ＭＳ Ｐゴシック" w:hAnsi="inherit" w:cs="ＭＳ Ｐゴシック"/>
          <w:color w:val="676767"/>
          <w:kern w:val="0"/>
          <w:sz w:val="27"/>
          <w:szCs w:val="27"/>
        </w:rPr>
        <w:lastRenderedPageBreak/>
        <w:t>して、自身が提供するコンプライアンス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証跡が、標準的なレベルの品質を満たした</w:t>
      </w:r>
      <w:r w:rsidRPr="0037519D">
        <w:rPr>
          <w:rFonts w:ascii="inherit" w:eastAsia="ＭＳ Ｐゴシック" w:hAnsi="inherit" w:cs="ＭＳ Ｐゴシック"/>
          <w:color w:val="676767"/>
          <w:kern w:val="0"/>
          <w:sz w:val="27"/>
          <w:szCs w:val="27"/>
        </w:rPr>
        <w:t xml:space="preserve">FOSS </w:t>
      </w:r>
      <w:r w:rsidRPr="0037519D">
        <w:rPr>
          <w:rFonts w:ascii="inherit" w:eastAsia="ＭＳ Ｐゴシック" w:hAnsi="inherit" w:cs="ＭＳ Ｐゴシック"/>
          <w:color w:val="676767"/>
          <w:kern w:val="0"/>
          <w:sz w:val="27"/>
          <w:szCs w:val="27"/>
        </w:rPr>
        <w:t>プログラム下で作成されたと表明することができます。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この仕様はどのようにして開発されましたか？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プロジェクトは、ソフトウェア</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サプライチェーンの中でソフトウェアの作成ややり取りを経験してきた多数の個人、</w:t>
      </w:r>
      <w:ins w:id="42" w:author="工内隆" w:date="2017-05-26T13:22:00Z">
        <w:r w:rsidR="00617567">
          <w:rPr>
            <w:rFonts w:ascii="inherit" w:eastAsia="ＭＳ Ｐゴシック" w:hAnsi="inherit" w:cs="ＭＳ Ｐゴシック" w:hint="eastAsia"/>
            <w:color w:val="676767"/>
            <w:kern w:val="0"/>
            <w:sz w:val="27"/>
            <w:szCs w:val="27"/>
          </w:rPr>
          <w:t>企業</w:t>
        </w:r>
      </w:ins>
      <w:del w:id="43" w:author="工内隆" w:date="2017-05-26T13:22: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、組織からの提案を受け入れました。参加することに特段の要件は設けていません</w:t>
      </w:r>
      <w:ins w:id="44" w:author="工内隆" w:date="2017-05-26T11:52:00Z">
        <w:r w:rsidR="00186F2D">
          <w:rPr>
            <w:rFonts w:ascii="inherit" w:eastAsia="ＭＳ Ｐゴシック" w:hAnsi="inherit" w:cs="ＭＳ Ｐゴシック" w:hint="eastAsia"/>
            <w:color w:val="676767"/>
            <w:kern w:val="0"/>
            <w:sz w:val="27"/>
            <w:szCs w:val="27"/>
          </w:rPr>
          <w:t>でしたし、現在も設けていません</w:t>
        </w:r>
      </w:ins>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プロジェクトは、コンプライアンス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プログラムの六つの主要なカテゴリーと、各カテゴリーについて重要なタスクと</w:t>
      </w:r>
      <w:ins w:id="45" w:author="工内隆" w:date="2017-05-26T11:52:00Z">
        <w:r w:rsidR="00186F2D">
          <w:rPr>
            <w:rFonts w:ascii="inherit" w:eastAsia="ＭＳ Ｐゴシック" w:hAnsi="inherit" w:cs="ＭＳ Ｐゴシック" w:hint="eastAsia"/>
            <w:color w:val="676767"/>
            <w:kern w:val="0"/>
            <w:sz w:val="27"/>
            <w:szCs w:val="27"/>
          </w:rPr>
          <w:t>、その</w:t>
        </w:r>
      </w:ins>
      <w:r w:rsidRPr="0037519D">
        <w:rPr>
          <w:rFonts w:ascii="inherit" w:eastAsia="ＭＳ Ｐゴシック" w:hAnsi="inherit" w:cs="ＭＳ Ｐゴシック"/>
          <w:color w:val="676767"/>
          <w:kern w:val="0"/>
          <w:sz w:val="27"/>
          <w:szCs w:val="27"/>
        </w:rPr>
        <w:t>成果物を明確化しました。</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に関わる責任の理解</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すなわちポリシーとトレーニング</w:t>
      </w:r>
      <w:r w:rsidRPr="0037519D">
        <w:rPr>
          <w:rFonts w:ascii="inherit" w:eastAsia="ＭＳ Ｐゴシック" w:hAnsi="inherit" w:cs="ＭＳ Ｐゴシック"/>
          <w:color w:val="676767"/>
          <w:kern w:val="0"/>
          <w:sz w:val="27"/>
          <w:szCs w:val="27"/>
        </w:rPr>
        <w:t>]</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コンプライアンスを履行するための責任者のアサイン</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ドキュメントとコンプライアンス関連資料の頒布</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コンテンツのレビューと承認</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コミュニティへの（積極的な）関わり方の理解</w:t>
      </w:r>
    </w:p>
    <w:p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要件適合の認定</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FOSS </w:t>
      </w:r>
      <w:r w:rsidRPr="0037519D">
        <w:rPr>
          <w:rFonts w:ascii="Open Sans" w:eastAsia="ＭＳ Ｐゴシック" w:hAnsi="Open Sans" w:cs="ＭＳ Ｐゴシック"/>
          <w:b/>
          <w:bCs/>
          <w:color w:val="444444"/>
          <w:kern w:val="0"/>
          <w:sz w:val="27"/>
          <w:szCs w:val="27"/>
        </w:rPr>
        <w:t>プログラムが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適合であることを宣言するために、第三者による監査は必要ですか？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仕様は、シンプルな構成で要件のリストを提供しています。各要件には一連の合否判定基準</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検証すべき証跡</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が規定されています。各要件は、</w:t>
      </w:r>
      <w:r w:rsidRPr="0037519D">
        <w:rPr>
          <w:rFonts w:ascii="inherit" w:eastAsia="ＭＳ Ｐゴシック" w:hAnsi="inherit" w:cs="ＭＳ Ｐゴシック"/>
          <w:color w:val="676767"/>
          <w:kern w:val="0"/>
          <w:sz w:val="27"/>
          <w:szCs w:val="27"/>
        </w:rPr>
        <w:t xml:space="preserve">FOSS </w:t>
      </w:r>
      <w:r w:rsidRPr="0037519D">
        <w:rPr>
          <w:rFonts w:ascii="inherit" w:eastAsia="ＭＳ Ｐゴシック" w:hAnsi="inherit" w:cs="ＭＳ Ｐゴシック"/>
          <w:color w:val="676767"/>
          <w:kern w:val="0"/>
          <w:sz w:val="27"/>
          <w:szCs w:val="27"/>
        </w:rPr>
        <w:t>プログラムが維持すべき重要な品質を記述したものです。一つの要件についての検証すべき証跡は、仕様の要件を満足していることを判定するために存在していなければならない</w:t>
      </w:r>
      <w:ins w:id="46" w:author="工内隆" w:date="2017-05-26T11:53:00Z">
        <w:r w:rsidR="00186F2D">
          <w:rPr>
            <w:rFonts w:ascii="inherit" w:eastAsia="ＭＳ Ｐゴシック" w:hAnsi="inherit" w:cs="ＭＳ Ｐゴシック" w:hint="eastAsia"/>
            <w:color w:val="676767"/>
            <w:kern w:val="0"/>
            <w:sz w:val="27"/>
            <w:szCs w:val="27"/>
          </w:rPr>
          <w:t>有形の</w:t>
        </w:r>
      </w:ins>
      <w:del w:id="47" w:author="工内隆" w:date="2017-05-26T11:53:00Z">
        <w:r w:rsidRPr="0037519D" w:rsidDel="00186F2D">
          <w:rPr>
            <w:rFonts w:ascii="inherit" w:eastAsia="ＭＳ Ｐゴシック" w:hAnsi="inherit" w:cs="ＭＳ Ｐゴシック"/>
            <w:color w:val="676767"/>
            <w:kern w:val="0"/>
            <w:sz w:val="27"/>
            <w:szCs w:val="27"/>
          </w:rPr>
          <w:delText>具体的な</w:delText>
        </w:r>
      </w:del>
      <w:r w:rsidRPr="0037519D">
        <w:rPr>
          <w:rFonts w:ascii="inherit" w:eastAsia="ＭＳ Ｐゴシック" w:hAnsi="inherit" w:cs="ＭＳ Ｐゴシック"/>
          <w:color w:val="676767"/>
          <w:kern w:val="0"/>
          <w:sz w:val="27"/>
          <w:szCs w:val="27"/>
        </w:rPr>
        <w:t>証跡のリストの形で提示されています。証跡は存在していなければなりませんが、それらを公開する必要はありません。この仕様の究極のゴールは、ソフトウェアをやり取りする当事者間に</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コンプライアンスについての信頼関係を育てることです。現在のところ、第三者による監査は</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仕様の要件ではありませんが、パートナーや顧客は、ビジネスを行う条件として、検証すべき証跡の証拠を要求することができます</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たとえば機密保持契約を締結した上で</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すなわち、証跡の存在の証拠を提示する義務や、それを進んで提示する意思は、当事者同士が結ぶ関係性によって決まります。第三者による認証をどのようにして得るかについてのもっと具体的なガイドラインを、本仕様の将来の版において提示する可能性について、議論がなされてい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この仕様は、よく使われる</w:t>
      </w:r>
      <w:r w:rsidRPr="0037519D">
        <w:rPr>
          <w:rFonts w:ascii="Open Sans" w:eastAsia="ＭＳ Ｐゴシック" w:hAnsi="Open Sans" w:cs="ＭＳ Ｐゴシック"/>
          <w:b/>
          <w:bCs/>
          <w:color w:val="444444"/>
          <w:kern w:val="0"/>
          <w:sz w:val="27"/>
          <w:szCs w:val="27"/>
        </w:rPr>
        <w:t>FOSS</w:t>
      </w:r>
      <w:r w:rsidRPr="0037519D">
        <w:rPr>
          <w:rFonts w:ascii="Open Sans" w:eastAsia="ＭＳ Ｐゴシック" w:hAnsi="Open Sans" w:cs="ＭＳ Ｐゴシック"/>
          <w:b/>
          <w:bCs/>
          <w:color w:val="444444"/>
          <w:kern w:val="0"/>
          <w:sz w:val="27"/>
          <w:szCs w:val="27"/>
        </w:rPr>
        <w:t>ライセンスをどのように順守するかについて記述されていますか？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いいえ。この仕様は、法的</w:t>
      </w:r>
      <w:del w:id="48" w:author="工内隆" w:date="2017-05-26T11:54:00Z">
        <w:r w:rsidRPr="0037519D" w:rsidDel="00186F2D">
          <w:rPr>
            <w:rFonts w:ascii="inherit" w:eastAsia="ＭＳ Ｐゴシック" w:hAnsi="inherit" w:cs="ＭＳ Ｐゴシック"/>
            <w:color w:val="676767"/>
            <w:kern w:val="0"/>
            <w:sz w:val="27"/>
            <w:szCs w:val="27"/>
          </w:rPr>
          <w:delText>な</w:delText>
        </w:r>
      </w:del>
      <w:r w:rsidRPr="0037519D">
        <w:rPr>
          <w:rFonts w:ascii="inherit" w:eastAsia="ＭＳ Ｐゴシック" w:hAnsi="inherit" w:cs="ＭＳ Ｐゴシック"/>
          <w:color w:val="676767"/>
          <w:kern w:val="0"/>
          <w:sz w:val="27"/>
          <w:szCs w:val="27"/>
        </w:rPr>
        <w:t>ガイダンスを提供するものではありません。そうではなく、</w:t>
      </w:r>
      <w:del w:id="49" w:author="工内隆" w:date="2017-05-26T11:56:00Z">
        <w:r w:rsidRPr="0037519D" w:rsidDel="00186F2D">
          <w:rPr>
            <w:rFonts w:ascii="inherit" w:eastAsia="ＭＳ Ｐゴシック" w:hAnsi="inherit" w:cs="ＭＳ Ｐゴシック"/>
            <w:color w:val="676767"/>
            <w:kern w:val="0"/>
            <w:sz w:val="27"/>
            <w:szCs w:val="27"/>
          </w:rPr>
          <w:delText>この仕様は、</w:delText>
        </w:r>
      </w:del>
      <w:ins w:id="50" w:author="工内隆" w:date="2017-05-26T11:55:00Z">
        <w:r w:rsidR="00186F2D" w:rsidRPr="0037519D">
          <w:rPr>
            <w:rFonts w:ascii="inherit" w:eastAsia="ＭＳ Ｐゴシック" w:hAnsi="inherit" w:cs="ＭＳ Ｐゴシック"/>
            <w:color w:val="676767"/>
            <w:kern w:val="0"/>
            <w:sz w:val="27"/>
            <w:szCs w:val="27"/>
          </w:rPr>
          <w:t>組織が</w:t>
        </w:r>
      </w:ins>
      <w:r w:rsidRPr="0037519D">
        <w:rPr>
          <w:rFonts w:ascii="inherit" w:eastAsia="ＭＳ Ｐゴシック" w:hAnsi="inherit" w:cs="ＭＳ Ｐゴシック"/>
          <w:color w:val="676767"/>
          <w:kern w:val="0"/>
          <w:sz w:val="27"/>
          <w:szCs w:val="27"/>
        </w:rPr>
        <w:t>法的ガイダンス</w:t>
      </w:r>
      <w:del w:id="51" w:author="工内隆" w:date="2017-05-26T11:57:00Z">
        <w:r w:rsidRPr="0037519D" w:rsidDel="003B27DF">
          <w:rPr>
            <w:rFonts w:ascii="inherit" w:eastAsia="ＭＳ Ｐゴシック" w:hAnsi="inherit" w:cs="ＭＳ Ｐゴシック"/>
            <w:color w:val="676767"/>
            <w:kern w:val="0"/>
            <w:sz w:val="27"/>
            <w:szCs w:val="27"/>
          </w:rPr>
          <w:delText>の支援</w:delText>
        </w:r>
      </w:del>
      <w:r w:rsidRPr="0037519D">
        <w:rPr>
          <w:rFonts w:ascii="inherit" w:eastAsia="ＭＳ Ｐゴシック" w:hAnsi="inherit" w:cs="ＭＳ Ｐゴシック"/>
          <w:color w:val="676767"/>
          <w:kern w:val="0"/>
          <w:sz w:val="27"/>
          <w:szCs w:val="27"/>
        </w:rPr>
        <w:t>を提供する法</w:t>
      </w:r>
      <w:ins w:id="52" w:author="工内隆" w:date="2017-05-26T11:55:00Z">
        <w:r w:rsidR="00186F2D">
          <w:rPr>
            <w:rFonts w:ascii="inherit" w:eastAsia="ＭＳ Ｐゴシック" w:hAnsi="inherit" w:cs="ＭＳ Ｐゴシック" w:hint="eastAsia"/>
            <w:color w:val="676767"/>
            <w:kern w:val="0"/>
            <w:sz w:val="27"/>
            <w:szCs w:val="27"/>
          </w:rPr>
          <w:t>務専門家</w:t>
        </w:r>
      </w:ins>
      <w:del w:id="53" w:author="工内隆" w:date="2017-05-26T11:55:00Z">
        <w:r w:rsidRPr="0037519D" w:rsidDel="00186F2D">
          <w:rPr>
            <w:rFonts w:ascii="inherit" w:eastAsia="ＭＳ Ｐゴシック" w:hAnsi="inherit" w:cs="ＭＳ Ｐゴシック"/>
            <w:color w:val="676767"/>
            <w:kern w:val="0"/>
            <w:sz w:val="27"/>
            <w:szCs w:val="27"/>
          </w:rPr>
          <w:delText>律のエキスパー</w:delText>
        </w:r>
      </w:del>
      <w:r w:rsidRPr="0037519D">
        <w:rPr>
          <w:rFonts w:ascii="inherit" w:eastAsia="ＭＳ Ｐゴシック" w:hAnsi="inherit" w:cs="ＭＳ Ｐゴシック"/>
          <w:color w:val="676767"/>
          <w:kern w:val="0"/>
          <w:sz w:val="27"/>
          <w:szCs w:val="27"/>
        </w:rPr>
        <w:t>トを</w:t>
      </w:r>
      <w:del w:id="54" w:author="工内隆" w:date="2017-05-26T11:56:00Z">
        <w:r w:rsidRPr="0037519D" w:rsidDel="00186F2D">
          <w:rPr>
            <w:rFonts w:ascii="inherit" w:eastAsia="ＭＳ Ｐゴシック" w:hAnsi="inherit" w:cs="ＭＳ Ｐゴシック"/>
            <w:color w:val="676767"/>
            <w:kern w:val="0"/>
            <w:sz w:val="27"/>
            <w:szCs w:val="27"/>
          </w:rPr>
          <w:delText>、</w:delText>
        </w:r>
      </w:del>
      <w:del w:id="55" w:author="工内隆" w:date="2017-05-26T11:55:00Z">
        <w:r w:rsidRPr="0037519D" w:rsidDel="00186F2D">
          <w:rPr>
            <w:rFonts w:ascii="inherit" w:eastAsia="ＭＳ Ｐゴシック" w:hAnsi="inherit" w:cs="ＭＳ Ｐゴシック"/>
            <w:color w:val="676767"/>
            <w:kern w:val="0"/>
            <w:sz w:val="27"/>
            <w:szCs w:val="27"/>
          </w:rPr>
          <w:delText>組織が</w:delText>
        </w:r>
      </w:del>
      <w:r w:rsidRPr="0037519D">
        <w:rPr>
          <w:rFonts w:ascii="inherit" w:eastAsia="ＭＳ Ｐゴシック" w:hAnsi="inherit" w:cs="ＭＳ Ｐゴシック"/>
          <w:color w:val="676767"/>
          <w:kern w:val="0"/>
          <w:sz w:val="27"/>
          <w:szCs w:val="27"/>
        </w:rPr>
        <w:t>指名することを</w:t>
      </w:r>
      <w:ins w:id="56" w:author="工内隆" w:date="2017-05-26T11:57:00Z">
        <w:r w:rsidR="003B27DF">
          <w:rPr>
            <w:rFonts w:ascii="inherit" w:eastAsia="ＭＳ Ｐゴシック" w:hAnsi="inherit" w:cs="ＭＳ Ｐゴシック" w:hint="eastAsia"/>
            <w:color w:val="676767"/>
            <w:kern w:val="0"/>
            <w:sz w:val="27"/>
            <w:szCs w:val="27"/>
          </w:rPr>
          <w:t>、</w:t>
        </w:r>
      </w:ins>
      <w:ins w:id="57" w:author="工内隆" w:date="2017-05-26T11:56:00Z">
        <w:r w:rsidR="00186F2D" w:rsidRPr="0037519D">
          <w:rPr>
            <w:rFonts w:ascii="inherit" w:eastAsia="ＭＳ Ｐゴシック" w:hAnsi="inherit" w:cs="ＭＳ Ｐゴシック"/>
            <w:color w:val="676767"/>
            <w:kern w:val="0"/>
            <w:sz w:val="27"/>
            <w:szCs w:val="27"/>
          </w:rPr>
          <w:t>この仕様は</w:t>
        </w:r>
      </w:ins>
      <w:r w:rsidRPr="0037519D">
        <w:rPr>
          <w:rFonts w:ascii="inherit" w:eastAsia="ＭＳ Ｐゴシック" w:hAnsi="inherit" w:cs="ＭＳ Ｐゴシック"/>
          <w:color w:val="676767"/>
          <w:kern w:val="0"/>
          <w:sz w:val="27"/>
          <w:szCs w:val="27"/>
        </w:rPr>
        <w:t>要求しています。さらにこの仕様は、ライセンスの義務の分析</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と</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履行に対して適切な注意が払われることを確かにするプロセスが存在することを要求しています。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プログラムに適合すればライセンスへのコンプライアンスは保証されますか？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いいえ。しかし</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適合プログラム下で用意されたソフトウェアリリースについては、ライセンスへのコンプライアンスが達成される可能性が著しく高まります。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私の組織が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適合を達成するのを支援するリソースは、存在しますか？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ワーキンググループは、</w:t>
      </w:r>
      <w:r w:rsidRPr="0037519D">
        <w:rPr>
          <w:rFonts w:ascii="inherit" w:eastAsia="ＭＳ Ｐゴシック" w:hAnsi="inherit" w:cs="ＭＳ Ｐゴシック"/>
          <w:color w:val="676767"/>
          <w:kern w:val="0"/>
          <w:sz w:val="27"/>
          <w:szCs w:val="27"/>
        </w:rPr>
        <w:t xml:space="preserve">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プログラムの作成</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または強化</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を大いに促進する参照トレーニング資料を開発しました。</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適合ワーキンググループは、プログラムが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適合であることを組織が自己認証する際に指針となる質問表を開発しました。</w:t>
      </w:r>
      <w:r w:rsidRPr="0037519D">
        <w:rPr>
          <w:rFonts w:ascii="inherit" w:eastAsia="ＭＳ Ｐゴシック" w:hAnsi="inherit" w:cs="ＭＳ Ｐゴシック"/>
          <w:color w:val="676767"/>
          <w:kern w:val="0"/>
          <w:sz w:val="27"/>
          <w:szCs w:val="27"/>
        </w:rPr>
        <w:t xml:space="preserve">The Linux Foundation </w:t>
      </w:r>
      <w:r w:rsidRPr="0037519D">
        <w:rPr>
          <w:rFonts w:ascii="inherit" w:eastAsia="ＭＳ Ｐゴシック" w:hAnsi="inherit" w:cs="ＭＳ Ｐゴシック"/>
          <w:color w:val="676767"/>
          <w:kern w:val="0"/>
          <w:sz w:val="27"/>
          <w:szCs w:val="27"/>
        </w:rPr>
        <w:t>は</w:t>
      </w:r>
      <w:ins w:id="58" w:author="工内隆" w:date="2017-05-26T11:58:00Z">
        <w:r w:rsidR="003B27DF">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プログラムの実施を助ける便利なツールやコンプライアンス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プログラムのリソース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たとえば</w:t>
      </w:r>
      <w:r w:rsidRPr="0037519D">
        <w:rPr>
          <w:rFonts w:ascii="inherit" w:eastAsia="ＭＳ Ｐゴシック" w:hAnsi="inherit" w:cs="ＭＳ Ｐゴシック"/>
          <w:color w:val="676767"/>
          <w:kern w:val="0"/>
          <w:sz w:val="27"/>
          <w:szCs w:val="27"/>
        </w:rPr>
        <w:t> </w:t>
      </w:r>
      <w:hyperlink r:id="rId10" w:tooltip="https://spdx.org/" w:history="1">
        <w:r w:rsidRPr="0037519D">
          <w:rPr>
            <w:rFonts w:ascii="inherit" w:eastAsia="ＭＳ Ｐゴシック" w:hAnsi="inherit" w:cs="ＭＳ Ｐゴシック"/>
            <w:color w:val="00AEBC"/>
            <w:kern w:val="0"/>
            <w:sz w:val="27"/>
            <w:szCs w:val="27"/>
            <w:bdr w:val="none" w:sz="0" w:space="0" w:color="auto" w:frame="1"/>
          </w:rPr>
          <w:t>SPDX</w:t>
        </w:r>
      </w:hyperlink>
      <w:r w:rsidRPr="0037519D">
        <w:rPr>
          <w:rFonts w:ascii="inherit" w:eastAsia="ＭＳ Ｐゴシック" w:hAnsi="inherit" w:cs="ＭＳ Ｐゴシック"/>
          <w:color w:val="676767"/>
          <w:kern w:val="0"/>
          <w:sz w:val="27"/>
          <w:szCs w:val="27"/>
        </w:rPr>
        <w:t>, </w:t>
      </w:r>
      <w:proofErr w:type="spellStart"/>
      <w:r w:rsidR="00816161">
        <w:fldChar w:fldCharType="begin"/>
      </w:r>
      <w:r w:rsidR="00816161">
        <w:instrText xml:space="preserve"> HYPERLINK "https://www.fossology.org/" \o "https://www.fossology.org/" </w:instrText>
      </w:r>
      <w:r w:rsidR="00816161">
        <w:fldChar w:fldCharType="separate"/>
      </w:r>
      <w:r w:rsidRPr="0037519D">
        <w:rPr>
          <w:rFonts w:ascii="inherit" w:eastAsia="ＭＳ Ｐゴシック" w:hAnsi="inherit" w:cs="ＭＳ Ｐゴシック"/>
          <w:color w:val="00AEBC"/>
          <w:kern w:val="0"/>
          <w:sz w:val="27"/>
          <w:szCs w:val="27"/>
          <w:bdr w:val="none" w:sz="0" w:space="0" w:color="auto" w:frame="1"/>
        </w:rPr>
        <w:t>FOSSology</w:t>
      </w:r>
      <w:proofErr w:type="spellEnd"/>
      <w:r w:rsidR="00816161">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を提供するさまざまなオープンソース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プロジェクトや取り組みに資金提供しています。これらのリソースについては、</w:t>
      </w:r>
      <w:hyperlink r:id="rId11" w:tooltip="https://www.linuxfoundation.org/offerings/open-source-compliance" w:history="1">
        <w:r w:rsidRPr="0037519D">
          <w:rPr>
            <w:rFonts w:ascii="inherit" w:eastAsia="ＭＳ Ｐゴシック" w:hAnsi="inherit" w:cs="ＭＳ Ｐゴシック"/>
            <w:color w:val="00AEBC"/>
            <w:kern w:val="0"/>
            <w:sz w:val="27"/>
            <w:szCs w:val="27"/>
            <w:bdr w:val="none" w:sz="0" w:space="0" w:color="auto" w:frame="1"/>
          </w:rPr>
          <w:t>Linux Foundation Open Compliance Program</w:t>
        </w:r>
      </w:hyperlink>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をご覧ください。</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仕様のライセンスを教えてください。</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この仕様は、</w:t>
      </w:r>
      <w:r w:rsidRPr="0037519D">
        <w:rPr>
          <w:rFonts w:ascii="inherit" w:eastAsia="ＭＳ Ｐゴシック" w:hAnsi="inherit" w:cs="ＭＳ Ｐゴシック"/>
          <w:color w:val="676767"/>
          <w:kern w:val="0"/>
          <w:sz w:val="27"/>
          <w:szCs w:val="27"/>
        </w:rPr>
        <w:t xml:space="preserve">Creative Commons Attribution License 4.0 (CC-BY-4.0) </w:t>
      </w:r>
      <w:r w:rsidRPr="0037519D">
        <w:rPr>
          <w:rFonts w:ascii="inherit" w:eastAsia="ＭＳ Ｐゴシック" w:hAnsi="inherit" w:cs="ＭＳ Ｐゴシック"/>
          <w:color w:val="676767"/>
          <w:kern w:val="0"/>
          <w:sz w:val="27"/>
          <w:szCs w:val="27"/>
        </w:rPr>
        <w:t>でライセンスされています。このライセンスのコピーはこちらで入手できます</w:t>
      </w:r>
      <w:ins w:id="59" w:author="工内隆" w:date="2017-05-26T11:58:00Z">
        <w:r w:rsidR="003B27DF">
          <w:rPr>
            <w:rFonts w:ascii="inherit" w:eastAsia="ＭＳ Ｐゴシック" w:hAnsi="inherit" w:cs="ＭＳ Ｐゴシック" w:hint="eastAsia"/>
            <w:color w:val="676767"/>
            <w:kern w:val="0"/>
            <w:sz w:val="27"/>
            <w:szCs w:val="27"/>
          </w:rPr>
          <w:t>；</w:t>
        </w:r>
      </w:ins>
      <w:del w:id="60" w:author="工内隆" w:date="2017-05-26T11:58:00Z">
        <w:r w:rsidRPr="0037519D" w:rsidDel="003B27DF">
          <w:rPr>
            <w:rFonts w:ascii="inherit" w:eastAsia="ＭＳ Ｐゴシック" w:hAnsi="inherit" w:cs="ＭＳ Ｐゴシック"/>
            <w:color w:val="676767"/>
            <w:kern w:val="0"/>
            <w:sz w:val="27"/>
            <w:szCs w:val="27"/>
          </w:rPr>
          <w:delText>。</w:delText>
        </w:r>
      </w:del>
      <w:hyperlink r:id="rId12" w:tooltip="https://creativecommons.org/licenses/by/4.0/legalcode" w:history="1">
        <w:r w:rsidRPr="0037519D">
          <w:rPr>
            <w:rFonts w:ascii="inherit" w:eastAsia="ＭＳ Ｐゴシック" w:hAnsi="inherit" w:cs="ＭＳ Ｐゴシック"/>
            <w:color w:val="00AEBC"/>
            <w:kern w:val="0"/>
            <w:sz w:val="27"/>
            <w:szCs w:val="27"/>
            <w:bdr w:val="none" w:sz="0" w:space="0" w:color="auto" w:frame="1"/>
          </w:rPr>
          <w:t>CC-BY-4.0</w:t>
        </w:r>
      </w:hyperlink>
    </w:p>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 xml:space="preserve"> </w:t>
      </w:r>
      <w:r w:rsidRPr="0037519D">
        <w:rPr>
          <w:rFonts w:ascii="Open Sans" w:eastAsia="ＭＳ Ｐゴシック" w:hAnsi="Open Sans" w:cs="ＭＳ Ｐゴシック"/>
          <w:b/>
          <w:bCs/>
          <w:color w:val="444444"/>
          <w:kern w:val="0"/>
          <w:sz w:val="33"/>
          <w:szCs w:val="33"/>
        </w:rPr>
        <w:t>適合について</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適合自己認証の目的を教えてください。</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lastRenderedPageBreak/>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自己認証は、</w:t>
      </w:r>
      <w:del w:id="61" w:author="工内隆" w:date="2017-05-26T13:17:00Z">
        <w:r w:rsidRPr="0037519D" w:rsidDel="00617567">
          <w:rPr>
            <w:rFonts w:ascii="inherit" w:eastAsia="ＭＳ Ｐゴシック" w:hAnsi="inherit" w:cs="ＭＳ Ｐゴシック"/>
            <w:color w:val="676767"/>
            <w:kern w:val="0"/>
            <w:sz w:val="27"/>
            <w:szCs w:val="27"/>
          </w:rPr>
          <w:delText>個別のバージョンごとの</w:delText>
        </w:r>
        <w:r w:rsidRPr="0037519D" w:rsidDel="00617567">
          <w:rPr>
            <w:rFonts w:ascii="inherit" w:eastAsia="ＭＳ Ｐゴシック" w:hAnsi="inherit" w:cs="ＭＳ Ｐゴシック"/>
            <w:color w:val="676767"/>
            <w:kern w:val="0"/>
            <w:sz w:val="27"/>
            <w:szCs w:val="27"/>
          </w:rPr>
          <w:delText xml:space="preserve"> </w:delText>
        </w:r>
      </w:del>
      <w:ins w:id="62" w:author="工内隆" w:date="2017-05-26T13:17:00Z">
        <w:r w:rsidR="00617567">
          <w:rPr>
            <w:rFonts w:ascii="inherit" w:eastAsia="ＭＳ Ｐゴシック" w:hAnsi="inherit" w:cs="ＭＳ Ｐゴシック" w:hint="eastAsia"/>
            <w:color w:val="676767"/>
            <w:kern w:val="0"/>
            <w:sz w:val="27"/>
            <w:szCs w:val="27"/>
          </w:rPr>
          <w:fldChar w:fldCharType="begin"/>
        </w:r>
        <w:r w:rsidR="00617567">
          <w:rPr>
            <w:rFonts w:ascii="inherit" w:eastAsia="ＭＳ Ｐゴシック" w:hAnsi="inherit" w:cs="ＭＳ Ｐゴシック" w:hint="eastAsia"/>
            <w:color w:val="676767"/>
            <w:kern w:val="0"/>
            <w:sz w:val="27"/>
            <w:szCs w:val="27"/>
          </w:rPr>
          <w:instrText xml:space="preserve"> HYPERLINK "https://www.openchainproject.org/spec" </w:instrText>
        </w:r>
        <w:r w:rsidR="00617567">
          <w:rPr>
            <w:rFonts w:ascii="inherit" w:eastAsia="ＭＳ Ｐゴシック" w:hAnsi="inherit" w:cs="ＭＳ Ｐゴシック" w:hint="eastAsia"/>
            <w:color w:val="676767"/>
            <w:kern w:val="0"/>
            <w:sz w:val="27"/>
            <w:szCs w:val="27"/>
          </w:rPr>
        </w:r>
        <w:r w:rsidR="00617567">
          <w:rPr>
            <w:rFonts w:ascii="inherit" w:eastAsia="ＭＳ Ｐゴシック" w:hAnsi="inherit" w:cs="ＭＳ Ｐゴシック" w:hint="eastAsia"/>
            <w:color w:val="676767"/>
            <w:kern w:val="0"/>
            <w:sz w:val="27"/>
            <w:szCs w:val="27"/>
          </w:rPr>
          <w:fldChar w:fldCharType="separate"/>
        </w:r>
        <w:r w:rsidRPr="00617567">
          <w:rPr>
            <w:rStyle w:val="a3"/>
            <w:rFonts w:ascii="inherit" w:eastAsia="ＭＳ Ｐゴシック" w:hAnsi="inherit" w:cs="ＭＳ Ｐゴシック"/>
            <w:kern w:val="0"/>
            <w:sz w:val="27"/>
            <w:szCs w:val="27"/>
          </w:rPr>
          <w:t xml:space="preserve">OpenChain </w:t>
        </w:r>
        <w:r w:rsidRPr="00617567">
          <w:rPr>
            <w:rStyle w:val="a3"/>
            <w:rFonts w:ascii="inherit" w:eastAsia="ＭＳ Ｐゴシック" w:hAnsi="inherit" w:cs="ＭＳ Ｐゴシック"/>
            <w:kern w:val="0"/>
            <w:sz w:val="27"/>
            <w:szCs w:val="27"/>
          </w:rPr>
          <w:t>仕様</w:t>
        </w:r>
        <w:r w:rsidR="00617567">
          <w:rPr>
            <w:rFonts w:ascii="inherit" w:eastAsia="ＭＳ Ｐゴシック" w:hAnsi="inherit" w:cs="ＭＳ Ｐゴシック" w:hint="eastAsia"/>
            <w:color w:val="676767"/>
            <w:kern w:val="0"/>
            <w:sz w:val="27"/>
            <w:szCs w:val="27"/>
          </w:rPr>
          <w:fldChar w:fldCharType="end"/>
        </w:r>
      </w:ins>
      <w:r w:rsidRPr="0037519D">
        <w:rPr>
          <w:rFonts w:ascii="inherit" w:eastAsia="ＭＳ Ｐゴシック" w:hAnsi="inherit" w:cs="ＭＳ Ｐゴシック"/>
          <w:color w:val="676767"/>
          <w:kern w:val="0"/>
          <w:sz w:val="27"/>
          <w:szCs w:val="27"/>
        </w:rPr>
        <w:t> </w:t>
      </w:r>
      <w:ins w:id="63" w:author="工内隆" w:date="2017-05-26T13:18:00Z">
        <w:r w:rsidR="00617567">
          <w:rPr>
            <w:rFonts w:ascii="inherit" w:eastAsia="ＭＳ Ｐゴシック" w:hAnsi="inherit" w:cs="ＭＳ Ｐゴシック" w:hint="eastAsia"/>
            <w:color w:val="676767"/>
            <w:kern w:val="0"/>
            <w:sz w:val="27"/>
            <w:szCs w:val="27"/>
          </w:rPr>
          <w:t>の</w:t>
        </w:r>
      </w:ins>
      <w:ins w:id="64" w:author="工内隆" w:date="2017-05-26T13:17:00Z">
        <w:r w:rsidR="00617567" w:rsidRPr="0037519D">
          <w:rPr>
            <w:rFonts w:ascii="inherit" w:eastAsia="ＭＳ Ｐゴシック" w:hAnsi="inherit" w:cs="ＭＳ Ｐゴシック"/>
            <w:color w:val="676767"/>
            <w:kern w:val="0"/>
            <w:sz w:val="27"/>
            <w:szCs w:val="27"/>
          </w:rPr>
          <w:t>個別のバージョン</w:t>
        </w:r>
      </w:ins>
      <w:ins w:id="65" w:author="工内隆" w:date="2017-05-26T13:18:00Z">
        <w:r w:rsidR="00617567">
          <w:rPr>
            <w:rFonts w:ascii="inherit" w:eastAsia="ＭＳ Ｐゴシック" w:hAnsi="inherit" w:cs="ＭＳ Ｐゴシック" w:hint="eastAsia"/>
            <w:color w:val="676767"/>
            <w:kern w:val="0"/>
            <w:sz w:val="27"/>
            <w:szCs w:val="27"/>
          </w:rPr>
          <w:t>に対応して</w:t>
        </w:r>
      </w:ins>
      <w:del w:id="66" w:author="工内隆" w:date="2017-05-26T13:17:00Z">
        <w:r w:rsidR="00816161" w:rsidDel="00617567">
          <w:fldChar w:fldCharType="begin"/>
        </w:r>
        <w:r w:rsidR="00816161" w:rsidDel="00617567">
          <w:delInstrText xml:space="preserve"> HYPERLINK "https://www.openchainproject.org/spec" \o "https://www.openchainproject.org/spec" </w:delInstrText>
        </w:r>
        <w:r w:rsidR="00816161" w:rsidDel="00617567">
          <w:fldChar w:fldCharType="separate"/>
        </w:r>
        <w:r w:rsidRPr="0037519D" w:rsidDel="00617567">
          <w:rPr>
            <w:rFonts w:ascii="inherit" w:eastAsia="ＭＳ Ｐゴシック" w:hAnsi="inherit" w:cs="ＭＳ Ｐゴシック"/>
            <w:color w:val="00AEBC"/>
            <w:kern w:val="0"/>
            <w:sz w:val="27"/>
            <w:szCs w:val="27"/>
            <w:bdr w:val="none" w:sz="0" w:space="0" w:color="auto" w:frame="1"/>
          </w:rPr>
          <w:delText xml:space="preserve"> </w:delText>
        </w:r>
        <w:r w:rsidRPr="0037519D" w:rsidDel="00617567">
          <w:rPr>
            <w:rFonts w:ascii="inherit" w:eastAsia="ＭＳ Ｐゴシック" w:hAnsi="inherit" w:cs="ＭＳ Ｐゴシック"/>
            <w:color w:val="00AEBC"/>
            <w:kern w:val="0"/>
            <w:sz w:val="27"/>
            <w:szCs w:val="27"/>
            <w:bdr w:val="none" w:sz="0" w:space="0" w:color="auto" w:frame="1"/>
          </w:rPr>
          <w:delText>に関して、</w:delText>
        </w:r>
        <w:r w:rsidRPr="0037519D" w:rsidDel="00617567">
          <w:rPr>
            <w:rFonts w:ascii="inherit" w:eastAsia="ＭＳ Ｐゴシック" w:hAnsi="inherit" w:cs="ＭＳ Ｐゴシック"/>
            <w:color w:val="00AEBC"/>
            <w:kern w:val="0"/>
            <w:sz w:val="27"/>
            <w:szCs w:val="27"/>
            <w:bdr w:val="none" w:sz="0" w:space="0" w:color="auto" w:frame="1"/>
          </w:rPr>
          <w:delText xml:space="preserve">OpenChain </w:delText>
        </w:r>
        <w:r w:rsidRPr="0037519D" w:rsidDel="00617567">
          <w:rPr>
            <w:rFonts w:ascii="inherit" w:eastAsia="ＭＳ Ｐゴシック" w:hAnsi="inherit" w:cs="ＭＳ Ｐゴシック"/>
            <w:color w:val="00AEBC"/>
            <w:kern w:val="0"/>
            <w:sz w:val="27"/>
            <w:szCs w:val="27"/>
            <w:bdr w:val="none" w:sz="0" w:space="0" w:color="auto" w:frame="1"/>
          </w:rPr>
          <w:delText>適合</w:delText>
        </w:r>
        <w:r w:rsidR="00816161" w:rsidDel="00617567">
          <w:rPr>
            <w:rFonts w:ascii="inherit" w:eastAsia="ＭＳ Ｐゴシック" w:hAnsi="inherit" w:cs="ＭＳ Ｐゴシック"/>
            <w:color w:val="00AEBC"/>
            <w:kern w:val="0"/>
            <w:sz w:val="27"/>
            <w:szCs w:val="27"/>
            <w:bdr w:val="none" w:sz="0" w:space="0" w:color="auto" w:frame="1"/>
          </w:rPr>
          <w:fldChar w:fldCharType="end"/>
        </w:r>
      </w:del>
      <w:proofErr w:type="spellStart"/>
      <w:ins w:id="67" w:author="工内隆" w:date="2017-05-26T13:17:00Z">
        <w:r w:rsidR="00617567" w:rsidRPr="0037519D">
          <w:rPr>
            <w:rFonts w:ascii="inherit" w:eastAsia="ＭＳ Ｐゴシック" w:hAnsi="inherit" w:cs="ＭＳ Ｐゴシック"/>
            <w:color w:val="00AEBC"/>
            <w:kern w:val="0"/>
            <w:sz w:val="27"/>
            <w:szCs w:val="27"/>
            <w:bdr w:val="none" w:sz="0" w:space="0" w:color="auto" w:frame="1"/>
          </w:rPr>
          <w:t>OpenChain</w:t>
        </w:r>
        <w:proofErr w:type="spellEnd"/>
        <w:r w:rsidR="00617567" w:rsidRPr="0037519D">
          <w:rPr>
            <w:rFonts w:ascii="inherit" w:eastAsia="ＭＳ Ｐゴシック" w:hAnsi="inherit" w:cs="ＭＳ Ｐゴシック"/>
            <w:color w:val="00AEBC"/>
            <w:kern w:val="0"/>
            <w:sz w:val="27"/>
            <w:szCs w:val="27"/>
            <w:bdr w:val="none" w:sz="0" w:space="0" w:color="auto" w:frame="1"/>
          </w:rPr>
          <w:t xml:space="preserve"> </w:t>
        </w:r>
        <w:r w:rsidR="00617567" w:rsidRPr="0037519D">
          <w:rPr>
            <w:rFonts w:ascii="inherit" w:eastAsia="ＭＳ Ｐゴシック" w:hAnsi="inherit" w:cs="ＭＳ Ｐゴシック"/>
            <w:color w:val="00AEBC"/>
            <w:kern w:val="0"/>
            <w:sz w:val="27"/>
            <w:szCs w:val="27"/>
            <w:bdr w:val="none" w:sz="0" w:space="0" w:color="auto" w:frame="1"/>
          </w:rPr>
          <w:t>適合</w:t>
        </w:r>
      </w:ins>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の状態を評価できるように設計されています。いかなる大きさの組織も、</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プロジェクトのオンライン自己認証ウェブアプリによって、自己認証を行えます。オンライン自己認証を完了した</w:t>
      </w:r>
      <w:ins w:id="68" w:author="工内隆" w:date="2017-05-26T13:20:00Z">
        <w:r w:rsidR="00617567">
          <w:rPr>
            <w:rFonts w:ascii="inherit" w:eastAsia="ＭＳ Ｐゴシック" w:hAnsi="inherit" w:cs="ＭＳ Ｐゴシック" w:hint="eastAsia"/>
            <w:color w:val="676767"/>
            <w:kern w:val="0"/>
            <w:sz w:val="27"/>
            <w:szCs w:val="27"/>
          </w:rPr>
          <w:t>企業</w:t>
        </w:r>
      </w:ins>
      <w:del w:id="69" w:author="工内隆" w:date="2017-05-26T13:20: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は、</w:t>
      </w:r>
      <w:r w:rsidRPr="0037519D">
        <w:rPr>
          <w:rFonts w:ascii="inherit" w:eastAsia="ＭＳ Ｐゴシック" w:hAnsi="inherit" w:cs="ＭＳ Ｐゴシック"/>
          <w:color w:val="676767"/>
          <w:kern w:val="0"/>
          <w:sz w:val="27"/>
          <w:szCs w:val="27"/>
        </w:rPr>
        <w:t xml:space="preserve"> </w:t>
      </w:r>
      <w:ins w:id="70" w:author="工内隆" w:date="2017-05-26T13:23:00Z">
        <w:r w:rsidR="00617567">
          <w:rPr>
            <w:rFonts w:ascii="inherit" w:eastAsia="ＭＳ Ｐゴシック" w:hAnsi="inherit" w:cs="ＭＳ Ｐゴシック" w:hint="eastAsia"/>
            <w:color w:val="676767"/>
            <w:kern w:val="0"/>
            <w:sz w:val="27"/>
            <w:szCs w:val="27"/>
          </w:rPr>
          <w:t>間違いなく</w:t>
        </w:r>
      </w:ins>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仕様の要件を満足していると確認できます。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オンライン自己認証には、どこからアクセスできますか？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こちらからどうぞ</w:t>
      </w:r>
      <w:r w:rsidRPr="0037519D">
        <w:rPr>
          <w:rFonts w:ascii="inherit" w:eastAsia="ＭＳ Ｐゴシック" w:hAnsi="inherit" w:cs="ＭＳ Ｐゴシック"/>
          <w:color w:val="676767"/>
          <w:kern w:val="0"/>
          <w:sz w:val="27"/>
          <w:szCs w:val="27"/>
        </w:rPr>
        <w:t> </w:t>
      </w:r>
      <w:hyperlink r:id="rId13"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https://certification.openchainproject.org/</w:t>
        </w:r>
      </w:hyperlink>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自己認証に着手するにあたって、さらなる情報はありますか？</w:t>
      </w:r>
    </w:p>
    <w:p w:rsidR="0037519D" w:rsidRPr="0037519D" w:rsidRDefault="00816161"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hyperlink r:id="rId14" w:tooltip="https://www.openchainproject.org/conformance" w:history="1">
        <w:r w:rsidR="0037519D" w:rsidRPr="0037519D">
          <w:rPr>
            <w:rFonts w:ascii="inherit" w:eastAsia="ＭＳ Ｐゴシック" w:hAnsi="inherit" w:cs="ＭＳ Ｐゴシック"/>
            <w:color w:val="00AEBC"/>
            <w:kern w:val="0"/>
            <w:sz w:val="27"/>
            <w:szCs w:val="27"/>
            <w:bdr w:val="none" w:sz="0" w:space="0" w:color="auto" w:frame="1"/>
          </w:rPr>
          <w:t xml:space="preserve">OpenChain Conformance </w:t>
        </w:r>
        <w:r w:rsidR="0037519D" w:rsidRPr="0037519D">
          <w:rPr>
            <w:rFonts w:ascii="inherit" w:eastAsia="ＭＳ Ｐゴシック" w:hAnsi="inherit" w:cs="ＭＳ Ｐゴシック"/>
            <w:color w:val="00AEBC"/>
            <w:kern w:val="0"/>
            <w:sz w:val="27"/>
            <w:szCs w:val="27"/>
            <w:bdr w:val="none" w:sz="0" w:space="0" w:color="auto" w:frame="1"/>
          </w:rPr>
          <w:t>ページ</w:t>
        </w:r>
      </w:hyperlink>
      <w:r w:rsidR="0037519D" w:rsidRPr="0037519D">
        <w:rPr>
          <w:rFonts w:ascii="inherit" w:eastAsia="ＭＳ Ｐゴシック" w:hAnsi="inherit" w:cs="ＭＳ Ｐゴシック"/>
          <w:color w:val="676767"/>
          <w:kern w:val="0"/>
          <w:sz w:val="27"/>
          <w:szCs w:val="27"/>
        </w:rPr>
        <w:t>の、「</w:t>
      </w:r>
      <w:r w:rsidR="0037519D" w:rsidRPr="0037519D">
        <w:rPr>
          <w:rFonts w:ascii="inherit" w:eastAsia="ＭＳ Ｐゴシック" w:hAnsi="inherit" w:cs="ＭＳ Ｐゴシック"/>
          <w:color w:val="676767"/>
          <w:kern w:val="0"/>
          <w:sz w:val="27"/>
          <w:szCs w:val="27"/>
        </w:rPr>
        <w:t>Getting Started</w:t>
      </w:r>
      <w:r w:rsidR="0037519D" w:rsidRPr="0037519D">
        <w:rPr>
          <w:rFonts w:ascii="inherit" w:eastAsia="ＭＳ Ｐゴシック" w:hAnsi="inherit" w:cs="ＭＳ Ｐゴシック"/>
          <w:color w:val="676767"/>
          <w:kern w:val="0"/>
          <w:sz w:val="27"/>
          <w:szCs w:val="27"/>
        </w:rPr>
        <w:t>」の説明</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英文</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をご覧ください。</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一旦提出した</w:t>
      </w:r>
      <w:ins w:id="71" w:author="工内隆" w:date="2017-05-26T13:23:00Z">
        <w:r w:rsidR="00617567">
          <w:rPr>
            <w:rFonts w:ascii="Open Sans" w:eastAsia="ＭＳ Ｐゴシック" w:hAnsi="Open Sans" w:cs="ＭＳ Ｐゴシック" w:hint="eastAsia"/>
            <w:b/>
            <w:bCs/>
            <w:color w:val="444444"/>
            <w:kern w:val="0"/>
            <w:sz w:val="27"/>
            <w:szCs w:val="27"/>
          </w:rPr>
          <w:t>自己認証</w:t>
        </w:r>
      </w:ins>
      <w:ins w:id="72" w:author="工内隆" w:date="2017-05-26T13:24:00Z">
        <w:r w:rsidR="00617567">
          <w:rPr>
            <w:rFonts w:ascii="Open Sans" w:eastAsia="ＭＳ Ｐゴシック" w:hAnsi="Open Sans" w:cs="ＭＳ Ｐゴシック" w:hint="eastAsia"/>
            <w:b/>
            <w:bCs/>
            <w:color w:val="444444"/>
            <w:kern w:val="0"/>
            <w:sz w:val="27"/>
            <w:szCs w:val="27"/>
          </w:rPr>
          <w:t>の</w:t>
        </w:r>
      </w:ins>
      <w:r w:rsidRPr="0037519D">
        <w:rPr>
          <w:rFonts w:ascii="Open Sans" w:eastAsia="ＭＳ Ｐゴシック" w:hAnsi="Open Sans" w:cs="ＭＳ Ｐゴシック"/>
          <w:b/>
          <w:bCs/>
          <w:color w:val="444444"/>
          <w:kern w:val="0"/>
          <w:sz w:val="27"/>
          <w:szCs w:val="27"/>
        </w:rPr>
        <w:t>内容を変更したい場合はどうすればよいですか？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Online Self-Certification </w:t>
      </w:r>
      <w:r w:rsidRPr="0037519D">
        <w:rPr>
          <w:rFonts w:ascii="inherit" w:eastAsia="ＭＳ Ｐゴシック" w:hAnsi="inherit" w:cs="ＭＳ Ｐゴシック"/>
          <w:color w:val="676767"/>
          <w:kern w:val="0"/>
          <w:sz w:val="27"/>
          <w:szCs w:val="27"/>
        </w:rPr>
        <w:t>サイトにサインインした後、ページの一番下に</w:t>
      </w:r>
      <w:r w:rsidRPr="0037519D">
        <w:rPr>
          <w:rFonts w:ascii="inherit" w:eastAsia="ＭＳ Ｐゴシック" w:hAnsi="inherit" w:cs="ＭＳ Ｐゴシック"/>
          <w:color w:val="676767"/>
          <w:kern w:val="0"/>
          <w:sz w:val="27"/>
          <w:szCs w:val="27"/>
        </w:rPr>
        <w:t> </w:t>
      </w:r>
      <w:proofErr w:type="spellStart"/>
      <w:r w:rsidR="00816161">
        <w:fldChar w:fldCharType="begin"/>
      </w:r>
      <w:r w:rsidR="00816161">
        <w:instrText xml:space="preserve"> HYPERLINK "https://certification.openchainproject.org/" \o "https://certification.openchainproject.org/" </w:instrText>
      </w:r>
      <w:r w:rsidR="00816161">
        <w:fldChar w:fldCharType="separate"/>
      </w:r>
      <w:r w:rsidRPr="0037519D">
        <w:rPr>
          <w:rFonts w:ascii="inherit" w:eastAsia="ＭＳ Ｐゴシック" w:hAnsi="inherit" w:cs="ＭＳ Ｐゴシック"/>
          <w:color w:val="00AEBC"/>
          <w:kern w:val="0"/>
          <w:sz w:val="27"/>
          <w:szCs w:val="27"/>
          <w:bdr w:val="none" w:sz="0" w:space="0" w:color="auto" w:frame="1"/>
        </w:rPr>
        <w:t>Unsubmit</w:t>
      </w:r>
      <w:proofErr w:type="spellEnd"/>
      <w:r w:rsidR="00816161">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ボタンがあります。このボタンをクリックすることで、以前の</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自己認証の提出内容をキャンセルできます。その後、適合チェックを再提出できます。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証跡とはどういう意味ですか？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証跡とは、</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適合ポリシーを実施することによ</w:t>
      </w:r>
      <w:ins w:id="73" w:author="工内隆" w:date="2017-05-26T13:24:00Z">
        <w:r w:rsidR="00617567">
          <w:rPr>
            <w:rFonts w:ascii="inherit" w:eastAsia="ＭＳ Ｐゴシック" w:hAnsi="inherit" w:cs="ＭＳ Ｐゴシック" w:hint="eastAsia"/>
            <w:color w:val="676767"/>
            <w:kern w:val="0"/>
            <w:sz w:val="27"/>
            <w:szCs w:val="27"/>
          </w:rPr>
          <w:t>って生成され</w:t>
        </w:r>
      </w:ins>
      <w:r w:rsidRPr="0037519D">
        <w:rPr>
          <w:rFonts w:ascii="inherit" w:eastAsia="ＭＳ Ｐゴシック" w:hAnsi="inherit" w:cs="ＭＳ Ｐゴシック"/>
          <w:color w:val="676767"/>
          <w:kern w:val="0"/>
          <w:sz w:val="27"/>
          <w:szCs w:val="27"/>
        </w:rPr>
        <w:t>る有形の副産物です。証跡には、公開・非公開を問わず、ディジタル文書、ウェブサイト、紙の文書が含まれます。すべての証跡は、それらを使用する組織によって内部的に検証されなければなりません。</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もし、他の組織による提出物に同意できないときは、どうすればよいですか？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あなたが懸念を持っている組織の名前と、同意できない理由を明記して、</w:t>
      </w:r>
      <w:r w:rsidR="00816161">
        <w:fldChar w:fldCharType="begin"/>
      </w:r>
      <w:r w:rsidR="00816161">
        <w:instrText xml:space="preserve"> HYPERLINK "mailto:openchain-conformance@linux-foundation.com" \o "openchain-conformance@linux-foundation.com" </w:instrText>
      </w:r>
      <w:r w:rsidR="00816161">
        <w:fldChar w:fldCharType="separate"/>
      </w:r>
      <w:r w:rsidRPr="0037519D">
        <w:rPr>
          <w:rFonts w:ascii="inherit" w:eastAsia="ＭＳ Ｐゴシック" w:hAnsi="inherit" w:cs="ＭＳ Ｐゴシック"/>
          <w:color w:val="00AEBC"/>
          <w:kern w:val="0"/>
          <w:sz w:val="27"/>
          <w:szCs w:val="27"/>
          <w:bdr w:val="none" w:sz="0" w:space="0" w:color="auto" w:frame="1"/>
        </w:rPr>
        <w:t>openchain-conformance@linux-foundation.com</w:t>
      </w:r>
      <w:r w:rsidR="00816161">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r w:rsidRPr="0037519D">
        <w:rPr>
          <w:rFonts w:ascii="inherit" w:eastAsia="ＭＳ Ｐゴシック" w:hAnsi="inherit" w:cs="ＭＳ Ｐゴシック"/>
          <w:color w:val="676767"/>
          <w:kern w:val="0"/>
          <w:sz w:val="27"/>
          <w:szCs w:val="27"/>
        </w:rPr>
        <w:t xml:space="preserve"> email </w:t>
      </w:r>
      <w:r w:rsidRPr="0037519D">
        <w:rPr>
          <w:rFonts w:ascii="inherit" w:eastAsia="ＭＳ Ｐゴシック" w:hAnsi="inherit" w:cs="ＭＳ Ｐゴシック"/>
          <w:color w:val="676767"/>
          <w:kern w:val="0"/>
          <w:sz w:val="27"/>
          <w:szCs w:val="27"/>
        </w:rPr>
        <w:t>でご連絡ください。回答期間は四週間以内とお考えください。</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提出した認証要求に対する応答時間はどのくらいと考えればよろしいですか？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もしすべての情報が正しければ、提出はシステムによって自動的に承認されます。情報の欠落や正しくない回答は、そのユーザによって報告されます。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オンライン自己認証ウェブアプリに関する問題は、どのように報告すればよいですか？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何か問題がありましたら</w:t>
      </w:r>
      <w:r w:rsidRPr="0037519D">
        <w:rPr>
          <w:rFonts w:ascii="inherit" w:eastAsia="ＭＳ Ｐゴシック" w:hAnsi="inherit" w:cs="ＭＳ Ｐゴシック"/>
          <w:color w:val="676767"/>
          <w:kern w:val="0"/>
          <w:sz w:val="27"/>
          <w:szCs w:val="27"/>
        </w:rPr>
        <w:t> </w:t>
      </w:r>
      <w:hyperlink r:id="rId15"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openchain-conformance@linux-foundation.com</w:t>
        </w:r>
      </w:hyperlink>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r w:rsidRPr="0037519D">
        <w:rPr>
          <w:rFonts w:ascii="inherit" w:eastAsia="ＭＳ Ｐゴシック" w:hAnsi="inherit" w:cs="ＭＳ Ｐゴシック"/>
          <w:color w:val="676767"/>
          <w:kern w:val="0"/>
          <w:sz w:val="27"/>
          <w:szCs w:val="27"/>
        </w:rPr>
        <w:t xml:space="preserve"> email </w:t>
      </w:r>
      <w:r w:rsidRPr="0037519D">
        <w:rPr>
          <w:rFonts w:ascii="inherit" w:eastAsia="ＭＳ Ｐゴシック" w:hAnsi="inherit" w:cs="ＭＳ Ｐゴシック"/>
          <w:color w:val="676767"/>
          <w:kern w:val="0"/>
          <w:sz w:val="27"/>
          <w:szCs w:val="27"/>
        </w:rPr>
        <w:t>でご連絡ください。その際には、遭遇した問題について具体的な情報を記載してください。</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プロジェクトに貢献するにはどうすればよいですか？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参加や貢献の方法についての情報は</w:t>
      </w:r>
      <w:r w:rsidRPr="0037519D">
        <w:rPr>
          <w:rFonts w:ascii="inherit" w:eastAsia="ＭＳ Ｐゴシック" w:hAnsi="inherit" w:cs="ＭＳ Ｐゴシック"/>
          <w:color w:val="676767"/>
          <w:kern w:val="0"/>
          <w:sz w:val="27"/>
          <w:szCs w:val="27"/>
        </w:rPr>
        <w:t> </w:t>
      </w:r>
      <w:proofErr w:type="spellStart"/>
      <w:r w:rsidR="00816161">
        <w:fldChar w:fldCharType="begin"/>
      </w:r>
      <w:r w:rsidR="00816161">
        <w:instrText xml:space="preserve"> HYPERLINK "https://www.openchainproject.org/community" \o "https://www.openchainproject.org/community" </w:instrText>
      </w:r>
      <w:r w:rsidR="00816161">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コミュニティのウェブサイト</w:t>
      </w:r>
      <w:r w:rsidR="00816161">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にありますのでご覧ください。</w:t>
      </w:r>
    </w:p>
    <w:p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hint="eastAsia"/>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 xml:space="preserve"> </w:t>
      </w:r>
      <w:r w:rsidRPr="0037519D">
        <w:rPr>
          <w:rFonts w:ascii="Open Sans" w:eastAsia="ＭＳ Ｐゴシック" w:hAnsi="Open Sans" w:cs="ＭＳ Ｐゴシック"/>
          <w:b/>
          <w:bCs/>
          <w:color w:val="444444"/>
          <w:kern w:val="0"/>
          <w:sz w:val="33"/>
          <w:szCs w:val="33"/>
        </w:rPr>
        <w:t>カリキュラムについて</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カリキュラムはどのように使われますか？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カリキュラムのスライド資料集は</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w:t>
      </w:r>
      <w:r w:rsidRPr="0037519D">
        <w:rPr>
          <w:rFonts w:ascii="inherit" w:eastAsia="ＭＳ Ｐゴシック" w:hAnsi="inherit" w:cs="ＭＳ Ｐゴシック"/>
          <w:color w:val="676767"/>
          <w:kern w:val="0"/>
          <w:sz w:val="27"/>
          <w:szCs w:val="27"/>
        </w:rPr>
        <w:t xml:space="preserve"> 1.0</w:t>
      </w:r>
      <w:r w:rsidRPr="0037519D">
        <w:rPr>
          <w:rFonts w:ascii="inherit" w:eastAsia="ＭＳ Ｐゴシック" w:hAnsi="inherit" w:cs="ＭＳ Ｐゴシック"/>
          <w:color w:val="676767"/>
          <w:kern w:val="0"/>
          <w:sz w:val="27"/>
          <w:szCs w:val="27"/>
        </w:rPr>
        <w:t>、要件</w:t>
      </w:r>
      <w:r w:rsidRPr="0037519D">
        <w:rPr>
          <w:rFonts w:ascii="inherit" w:eastAsia="ＭＳ Ｐゴシック" w:hAnsi="inherit" w:cs="ＭＳ Ｐゴシック"/>
          <w:color w:val="676767"/>
          <w:kern w:val="0"/>
          <w:sz w:val="27"/>
          <w:szCs w:val="27"/>
        </w:rPr>
        <w:t xml:space="preserve"> 1.2 </w:t>
      </w:r>
      <w:r w:rsidRPr="0037519D">
        <w:rPr>
          <w:rFonts w:ascii="inherit" w:eastAsia="ＭＳ Ｐゴシック" w:hAnsi="inherit" w:cs="ＭＳ Ｐゴシック"/>
          <w:color w:val="676767"/>
          <w:kern w:val="0"/>
          <w:sz w:val="27"/>
          <w:szCs w:val="27"/>
        </w:rPr>
        <w:t>を満足するための参照資料になります。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カリキュラムの</w:t>
      </w:r>
      <w:ins w:id="74" w:author="工内隆" w:date="2017-05-26T13:26:00Z">
        <w:r w:rsidR="00F07B24">
          <w:rPr>
            <w:rFonts w:ascii="Open Sans" w:eastAsia="ＭＳ Ｐゴシック" w:hAnsi="Open Sans" w:cs="ＭＳ Ｐゴシック" w:hint="eastAsia"/>
            <w:b/>
            <w:bCs/>
            <w:color w:val="444444"/>
            <w:kern w:val="0"/>
            <w:sz w:val="27"/>
            <w:szCs w:val="27"/>
          </w:rPr>
          <w:t>対象</w:t>
        </w:r>
      </w:ins>
      <w:del w:id="75" w:author="工内隆" w:date="2017-05-26T13:26:00Z">
        <w:r w:rsidRPr="0037519D" w:rsidDel="00F07B24">
          <w:rPr>
            <w:rFonts w:ascii="Open Sans" w:eastAsia="ＭＳ Ｐゴシック" w:hAnsi="Open Sans" w:cs="ＭＳ Ｐゴシック"/>
            <w:b/>
            <w:bCs/>
            <w:color w:val="444444"/>
            <w:kern w:val="0"/>
            <w:sz w:val="27"/>
            <w:szCs w:val="27"/>
          </w:rPr>
          <w:delText>利用</w:delText>
        </w:r>
      </w:del>
      <w:r w:rsidRPr="0037519D">
        <w:rPr>
          <w:rFonts w:ascii="Open Sans" w:eastAsia="ＭＳ Ｐゴシック" w:hAnsi="Open Sans" w:cs="ＭＳ Ｐゴシック"/>
          <w:b/>
          <w:bCs/>
          <w:color w:val="444444"/>
          <w:kern w:val="0"/>
          <w:sz w:val="27"/>
          <w:szCs w:val="27"/>
        </w:rPr>
        <w:t>者としては、誰を意図していますか？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カリキュラムは、オープンソース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ソフトウェアを出荷</w:t>
      </w:r>
      <w:ins w:id="76" w:author="工内隆" w:date="2017-05-26T13:26:00Z">
        <w:r w:rsidR="00F07B24">
          <w:rPr>
            <w:rFonts w:ascii="inherit" w:eastAsia="ＭＳ Ｐゴシック" w:hAnsi="inherit" w:cs="ＭＳ Ｐゴシック" w:hint="eastAsia"/>
            <w:color w:val="676767"/>
            <w:kern w:val="0"/>
            <w:sz w:val="27"/>
            <w:szCs w:val="27"/>
          </w:rPr>
          <w:t>す</w:t>
        </w:r>
      </w:ins>
      <w:ins w:id="77" w:author="工内隆" w:date="2017-05-26T13:27:00Z">
        <w:r w:rsidR="00F07B24">
          <w:rPr>
            <w:rFonts w:ascii="inherit" w:eastAsia="ＭＳ Ｐゴシック" w:hAnsi="inherit" w:cs="ＭＳ Ｐゴシック" w:hint="eastAsia"/>
            <w:color w:val="676767"/>
            <w:kern w:val="0"/>
            <w:sz w:val="27"/>
            <w:szCs w:val="27"/>
          </w:rPr>
          <w:t>る企業、および</w:t>
        </w:r>
      </w:ins>
      <w:del w:id="78" w:author="工内隆" w:date="2017-05-26T13:27:00Z">
        <w:r w:rsidRPr="0037519D" w:rsidDel="00F07B24">
          <w:rPr>
            <w:rFonts w:ascii="inherit" w:eastAsia="ＭＳ Ｐゴシック" w:hAnsi="inherit" w:cs="ＭＳ Ｐゴシック"/>
            <w:color w:val="676767"/>
            <w:kern w:val="0"/>
            <w:sz w:val="27"/>
            <w:szCs w:val="27"/>
          </w:rPr>
          <w:delText>したり</w:delText>
        </w:r>
      </w:del>
      <w:r w:rsidRPr="0037519D">
        <w:rPr>
          <w:rFonts w:ascii="inherit" w:eastAsia="ＭＳ Ｐゴシック" w:hAnsi="inherit" w:cs="ＭＳ Ｐゴシック"/>
          <w:color w:val="676767"/>
          <w:kern w:val="0"/>
          <w:sz w:val="27"/>
          <w:szCs w:val="27"/>
        </w:rPr>
        <w:t>、そのようなソフトウェアをサプライチェーンから受け取る</w:t>
      </w:r>
      <w:del w:id="79" w:author="工内隆" w:date="2017-05-26T13:22:00Z">
        <w:r w:rsidRPr="0037519D" w:rsidDel="00617567">
          <w:rPr>
            <w:rFonts w:ascii="inherit" w:eastAsia="ＭＳ Ｐゴシック" w:hAnsi="inherit" w:cs="ＭＳ Ｐゴシック"/>
            <w:color w:val="676767"/>
            <w:kern w:val="0"/>
            <w:sz w:val="27"/>
            <w:szCs w:val="27"/>
          </w:rPr>
          <w:delText>会社</w:delText>
        </w:r>
      </w:del>
      <w:ins w:id="80"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の手助けとなることを意図しています。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カリキュラムのスライド資料によるトレーニングセッションは、どのくらいの時間を想定していますか？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この参照スライドは、半日のトレーニングセッションで</w:t>
      </w:r>
      <w:ins w:id="81" w:author="工内隆" w:date="2017-05-26T13:27:00Z">
        <w:r w:rsidR="00F07B24">
          <w:rPr>
            <w:rFonts w:ascii="inherit" w:eastAsia="ＭＳ Ｐゴシック" w:hAnsi="inherit" w:cs="ＭＳ Ｐゴシック" w:hint="eastAsia"/>
            <w:color w:val="676767"/>
            <w:kern w:val="0"/>
            <w:sz w:val="27"/>
            <w:szCs w:val="27"/>
          </w:rPr>
          <w:t>提供</w:t>
        </w:r>
      </w:ins>
      <w:del w:id="82"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されるように作られています。この資料は複数の章に分かれているので、異なる時間割で柔軟に</w:t>
      </w:r>
      <w:ins w:id="83" w:author="工内隆" w:date="2017-05-26T13:27:00Z">
        <w:r w:rsidR="00F07B24">
          <w:rPr>
            <w:rFonts w:ascii="inherit" w:eastAsia="ＭＳ Ｐゴシック" w:hAnsi="inherit" w:cs="ＭＳ Ｐゴシック" w:hint="eastAsia"/>
            <w:color w:val="676767"/>
            <w:kern w:val="0"/>
            <w:sz w:val="27"/>
            <w:szCs w:val="27"/>
          </w:rPr>
          <w:t>提供</w:t>
        </w:r>
      </w:ins>
      <w:del w:id="84"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することもできます。また、</w:t>
      </w:r>
      <w:r w:rsidRPr="0037519D">
        <w:rPr>
          <w:rFonts w:ascii="inherit" w:eastAsia="ＭＳ Ｐゴシック" w:hAnsi="inherit" w:cs="ＭＳ Ｐゴシック"/>
          <w:color w:val="676767"/>
          <w:kern w:val="0"/>
          <w:sz w:val="27"/>
          <w:szCs w:val="27"/>
        </w:rPr>
        <w:t xml:space="preserve">CC-0 </w:t>
      </w:r>
      <w:r w:rsidRPr="0037519D">
        <w:rPr>
          <w:rFonts w:ascii="inherit" w:eastAsia="ＭＳ Ｐゴシック" w:hAnsi="inherit" w:cs="ＭＳ Ｐゴシック"/>
          <w:color w:val="676767"/>
          <w:kern w:val="0"/>
          <w:sz w:val="27"/>
          <w:szCs w:val="27"/>
        </w:rPr>
        <w:t>でライセンスされているので、各社が必要なセクションを</w:t>
      </w:r>
      <w:ins w:id="85" w:author="工内隆" w:date="2017-05-26T13:28:00Z">
        <w:r w:rsidR="00F07B24">
          <w:rPr>
            <w:rFonts w:ascii="inherit" w:eastAsia="ＭＳ Ｐゴシック" w:hAnsi="inherit" w:cs="ＭＳ Ｐゴシック" w:hint="eastAsia"/>
            <w:color w:val="676767"/>
            <w:kern w:val="0"/>
            <w:sz w:val="27"/>
            <w:szCs w:val="27"/>
          </w:rPr>
          <w:t>取捨</w:t>
        </w:r>
      </w:ins>
      <w:del w:id="86" w:author="工内隆" w:date="2017-05-26T13:28:00Z">
        <w:r w:rsidRPr="0037519D" w:rsidDel="00F07B24">
          <w:rPr>
            <w:rFonts w:ascii="inherit" w:eastAsia="ＭＳ Ｐゴシック" w:hAnsi="inherit" w:cs="ＭＳ Ｐゴシック"/>
            <w:color w:val="676767"/>
            <w:kern w:val="0"/>
            <w:sz w:val="27"/>
            <w:szCs w:val="27"/>
          </w:rPr>
          <w:delText>捨</w:delText>
        </w:r>
      </w:del>
      <w:r w:rsidRPr="0037519D">
        <w:rPr>
          <w:rFonts w:ascii="inherit" w:eastAsia="ＭＳ Ｐゴシック" w:hAnsi="inherit" w:cs="ＭＳ Ｐゴシック"/>
          <w:color w:val="676767"/>
          <w:kern w:val="0"/>
          <w:sz w:val="27"/>
          <w:szCs w:val="27"/>
        </w:rPr>
        <w:t>選択して、自社の既存のトレーニング資料を拡張するのに利用することもできます。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知的所有権のセクションは、どの</w:t>
      </w:r>
      <w:ins w:id="87" w:author="工内隆" w:date="2017-05-26T13:28:00Z">
        <w:r w:rsidR="00F07B24">
          <w:rPr>
            <w:rFonts w:ascii="Open Sans" w:eastAsia="ＭＳ Ｐゴシック" w:hAnsi="Open Sans" w:cs="ＭＳ Ｐゴシック" w:hint="eastAsia"/>
            <w:b/>
            <w:bCs/>
            <w:color w:val="444444"/>
            <w:kern w:val="0"/>
            <w:sz w:val="27"/>
            <w:szCs w:val="27"/>
          </w:rPr>
          <w:t>国</w:t>
        </w:r>
      </w:ins>
      <w:del w:id="88" w:author="工内隆" w:date="2017-05-26T13:28:00Z">
        <w:r w:rsidRPr="0037519D" w:rsidDel="00F07B24">
          <w:rPr>
            <w:rFonts w:ascii="Open Sans" w:eastAsia="ＭＳ Ｐゴシック" w:hAnsi="Open Sans" w:cs="ＭＳ Ｐゴシック"/>
            <w:b/>
            <w:bCs/>
            <w:color w:val="444444"/>
            <w:kern w:val="0"/>
            <w:sz w:val="27"/>
            <w:szCs w:val="27"/>
          </w:rPr>
          <w:delText>法域</w:delText>
        </w:r>
      </w:del>
      <w:r w:rsidRPr="0037519D">
        <w:rPr>
          <w:rFonts w:ascii="Open Sans" w:eastAsia="ＭＳ Ｐゴシック" w:hAnsi="Open Sans" w:cs="ＭＳ Ｐゴシック"/>
          <w:b/>
          <w:bCs/>
          <w:color w:val="444444"/>
          <w:kern w:val="0"/>
          <w:sz w:val="27"/>
          <w:szCs w:val="27"/>
        </w:rPr>
        <w:t>を対象にしていますか？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カリキュラムの参照スライドは、米国の法規にフォーカスしています。この参照スライドを社内トレーニングに使用する際は、このことを考慮に入れる必要があります。異なる</w:t>
      </w:r>
      <w:ins w:id="89" w:author="工内隆" w:date="2017-05-26T13:29:00Z">
        <w:r w:rsidR="00F07B24">
          <w:rPr>
            <w:rFonts w:ascii="inherit" w:eastAsia="ＭＳ Ｐゴシック" w:hAnsi="inherit" w:cs="ＭＳ Ｐゴシック" w:hint="eastAsia"/>
            <w:color w:val="676767"/>
            <w:kern w:val="0"/>
            <w:sz w:val="27"/>
            <w:szCs w:val="27"/>
          </w:rPr>
          <w:t>国</w:t>
        </w:r>
      </w:ins>
      <w:del w:id="90" w:author="工内隆" w:date="2017-05-26T13:29:00Z">
        <w:r w:rsidRPr="0037519D" w:rsidDel="00F07B24">
          <w:rPr>
            <w:rFonts w:ascii="inherit" w:eastAsia="ＭＳ Ｐゴシック" w:hAnsi="inherit" w:cs="ＭＳ Ｐゴシック"/>
            <w:color w:val="676767"/>
            <w:kern w:val="0"/>
            <w:sz w:val="27"/>
            <w:szCs w:val="27"/>
          </w:rPr>
          <w:delText>法域</w:delText>
        </w:r>
      </w:del>
      <w:r w:rsidRPr="0037519D">
        <w:rPr>
          <w:rFonts w:ascii="inherit" w:eastAsia="ＭＳ Ｐゴシック" w:hAnsi="inherit" w:cs="ＭＳ Ｐゴシック"/>
          <w:color w:val="676767"/>
          <w:kern w:val="0"/>
          <w:sz w:val="27"/>
          <w:szCs w:val="27"/>
        </w:rPr>
        <w:t>には異なる法的要件があります。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これらのスライドが、ライセンスを順守するために必要なことのすべてですか？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いいえ。これはあくまでも参照資料</w:t>
      </w:r>
      <w:del w:id="91" w:author="工内隆" w:date="2017-05-26T13:29:00Z">
        <w:r w:rsidRPr="0037519D" w:rsidDel="00F07B24">
          <w:rPr>
            <w:rFonts w:ascii="inherit" w:eastAsia="ＭＳ Ｐゴシック" w:hAnsi="inherit" w:cs="ＭＳ Ｐゴシック"/>
            <w:color w:val="676767"/>
            <w:kern w:val="0"/>
            <w:sz w:val="27"/>
            <w:szCs w:val="27"/>
          </w:rPr>
          <w:delText>集</w:delText>
        </w:r>
      </w:del>
      <w:bookmarkStart w:id="92" w:name="_GoBack"/>
      <w:bookmarkEnd w:id="92"/>
      <w:r w:rsidRPr="0037519D">
        <w:rPr>
          <w:rFonts w:ascii="inherit" w:eastAsia="ＭＳ Ｐゴシック" w:hAnsi="inherit" w:cs="ＭＳ Ｐゴシック"/>
          <w:color w:val="676767"/>
          <w:kern w:val="0"/>
          <w:sz w:val="27"/>
          <w:szCs w:val="27"/>
        </w:rPr>
        <w:t>です。</w:t>
      </w:r>
      <w:del w:id="93" w:author="工内隆" w:date="2017-05-26T13:22:00Z">
        <w:r w:rsidRPr="0037519D" w:rsidDel="00617567">
          <w:rPr>
            <w:rFonts w:ascii="inherit" w:eastAsia="ＭＳ Ｐゴシック" w:hAnsi="inherit" w:cs="ＭＳ Ｐゴシック"/>
            <w:color w:val="676767"/>
            <w:kern w:val="0"/>
            <w:sz w:val="27"/>
            <w:szCs w:val="27"/>
          </w:rPr>
          <w:delText>会社</w:delText>
        </w:r>
      </w:del>
      <w:ins w:id="94"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適合のコンプライアンス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プログラムに</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着手</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したり、既存のトレーニング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仕様に適合させるのを手助けすることを意図しています。</w:t>
      </w:r>
    </w:p>
    <w:p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hint="eastAsia"/>
          <w:b/>
          <w:bCs/>
          <w:color w:val="444444"/>
          <w:kern w:val="0"/>
          <w:sz w:val="27"/>
          <w:szCs w:val="27"/>
        </w:rPr>
      </w:pPr>
      <w:r w:rsidRPr="0037519D">
        <w:rPr>
          <w:rFonts w:ascii="Open Sans" w:eastAsia="ＭＳ Ｐゴシック" w:hAnsi="Open Sans" w:cs="ＭＳ Ｐゴシック"/>
          <w:b/>
          <w:bCs/>
          <w:color w:val="444444"/>
          <w:kern w:val="0"/>
          <w:sz w:val="27"/>
          <w:szCs w:val="27"/>
        </w:rPr>
        <w:t>どうすれば</w:t>
      </w:r>
      <w:del w:id="95" w:author="工内隆" w:date="2017-05-26T13:22:00Z">
        <w:r w:rsidRPr="0037519D" w:rsidDel="00617567">
          <w:rPr>
            <w:rFonts w:ascii="Open Sans" w:eastAsia="ＭＳ Ｐゴシック" w:hAnsi="Open Sans" w:cs="ＭＳ Ｐゴシック"/>
            <w:b/>
            <w:bCs/>
            <w:color w:val="444444"/>
            <w:kern w:val="0"/>
            <w:sz w:val="27"/>
            <w:szCs w:val="27"/>
          </w:rPr>
          <w:delText>会社</w:delText>
        </w:r>
      </w:del>
      <w:ins w:id="96" w:author="工内隆" w:date="2017-05-26T13:22:00Z">
        <w:r w:rsidR="00617567">
          <w:rPr>
            <w:rFonts w:ascii="Open Sans" w:eastAsia="ＭＳ Ｐゴシック" w:hAnsi="Open Sans" w:cs="ＭＳ Ｐゴシック" w:hint="eastAsia"/>
            <w:b/>
            <w:bCs/>
            <w:color w:val="444444"/>
            <w:kern w:val="0"/>
            <w:sz w:val="27"/>
            <w:szCs w:val="27"/>
          </w:rPr>
          <w:t>企業</w:t>
        </w:r>
      </w:ins>
      <w:r w:rsidRPr="0037519D">
        <w:rPr>
          <w:rFonts w:ascii="Open Sans" w:eastAsia="ＭＳ Ｐゴシック" w:hAnsi="Open Sans" w:cs="ＭＳ Ｐゴシック"/>
          <w:b/>
          <w:bCs/>
          <w:color w:val="444444"/>
          <w:kern w:val="0"/>
          <w:sz w:val="27"/>
          <w:szCs w:val="27"/>
        </w:rPr>
        <w:t>や個人が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カリキュラムに貢献できますか？</w:t>
      </w:r>
    </w:p>
    <w:p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まずは</w:t>
      </w:r>
      <w:r w:rsidRPr="0037519D">
        <w:rPr>
          <w:rFonts w:ascii="inherit" w:eastAsia="ＭＳ Ｐゴシック" w:hAnsi="inherit" w:cs="ＭＳ Ｐゴシック"/>
          <w:color w:val="676767"/>
          <w:kern w:val="0"/>
          <w:sz w:val="27"/>
          <w:szCs w:val="27"/>
        </w:rPr>
        <w:t> </w:t>
      </w:r>
      <w:proofErr w:type="spellStart"/>
      <w:r w:rsidR="00816161">
        <w:fldChar w:fldCharType="begin"/>
      </w:r>
      <w:r w:rsidR="00816161">
        <w:instrText xml:space="preserve"> HYPERLINK "https://lists.linuxfoundation.org/mailman/listinfo/openchain-curriculum" \o "https://lists.linuxfoundation.org/mailman/listinfo/openchain-curriculum" </w:instrText>
      </w:r>
      <w:r w:rsidR="00816161">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カリキュラム</w:t>
      </w:r>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メーリングリストに参加してください。</w:t>
      </w:r>
      <w:r w:rsidR="00816161">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誰もが参加し、資料を提供したり既存の資料の拡張を支援することを歓迎されます。</w:t>
      </w:r>
    </w:p>
    <w:p w:rsidR="00293104" w:rsidRPr="0037519D" w:rsidRDefault="00293104"/>
    <w:sectPr w:rsidR="00293104" w:rsidRPr="0037519D" w:rsidSect="00082C05">
      <w:footerReference w:type="default" r:id="rId16"/>
      <w:pgSz w:w="11906" w:h="16838"/>
      <w:pgMar w:top="1985" w:right="1701" w:bottom="1701" w:left="1701" w:header="851" w:footer="85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161" w:rsidRDefault="00816161" w:rsidP="00082C05">
      <w:r>
        <w:separator/>
      </w:r>
    </w:p>
  </w:endnote>
  <w:endnote w:type="continuationSeparator" w:id="0">
    <w:p w:rsidR="00816161" w:rsidRDefault="00816161" w:rsidP="00082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294971"/>
      <w:docPartObj>
        <w:docPartGallery w:val="Page Numbers (Bottom of Page)"/>
        <w:docPartUnique/>
      </w:docPartObj>
    </w:sdtPr>
    <w:sdtEndPr/>
    <w:sdtContent>
      <w:p w:rsidR="00082C05" w:rsidRDefault="00082C05">
        <w:pPr>
          <w:pStyle w:val="a6"/>
          <w:jc w:val="center"/>
        </w:pPr>
        <w:r>
          <w:fldChar w:fldCharType="begin"/>
        </w:r>
        <w:r>
          <w:instrText>PAGE   \* MERGEFORMAT</w:instrText>
        </w:r>
        <w:r>
          <w:fldChar w:fldCharType="separate"/>
        </w:r>
        <w:r w:rsidR="00F07B24" w:rsidRPr="00F07B24">
          <w:rPr>
            <w:noProof/>
            <w:lang w:val="ja-JP"/>
          </w:rPr>
          <w:t>8</w:t>
        </w:r>
        <w:r>
          <w:fldChar w:fldCharType="end"/>
        </w:r>
      </w:p>
    </w:sdtContent>
  </w:sdt>
  <w:p w:rsidR="00082C05" w:rsidRDefault="00082C0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161" w:rsidRDefault="00816161" w:rsidP="00082C05">
      <w:r>
        <w:separator/>
      </w:r>
    </w:p>
  </w:footnote>
  <w:footnote w:type="continuationSeparator" w:id="0">
    <w:p w:rsidR="00816161" w:rsidRDefault="00816161" w:rsidP="00082C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254B9"/>
    <w:multiLevelType w:val="multilevel"/>
    <w:tmpl w:val="2B88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4018E"/>
    <w:multiLevelType w:val="multilevel"/>
    <w:tmpl w:val="C08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843A1"/>
    <w:multiLevelType w:val="multilevel"/>
    <w:tmpl w:val="93CE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工内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19D"/>
    <w:rsid w:val="00082C05"/>
    <w:rsid w:val="00186F2D"/>
    <w:rsid w:val="00293104"/>
    <w:rsid w:val="0037519D"/>
    <w:rsid w:val="003B27DF"/>
    <w:rsid w:val="003C6A8E"/>
    <w:rsid w:val="00405D9F"/>
    <w:rsid w:val="00617567"/>
    <w:rsid w:val="00816161"/>
    <w:rsid w:val="00C811EF"/>
    <w:rsid w:val="00F07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27E3D5"/>
  <w15:docId w15:val="{A0A8A0D5-9A45-4E8E-B1F4-AF4E2BF07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 w:type="paragraph" w:styleId="a8">
    <w:name w:val="Balloon Text"/>
    <w:basedOn w:val="a"/>
    <w:link w:val="a9"/>
    <w:uiPriority w:val="99"/>
    <w:semiHidden/>
    <w:unhideWhenUsed/>
    <w:rsid w:val="00405D9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5D9F"/>
    <w:rPr>
      <w:rFonts w:asciiTheme="majorHAnsi" w:eastAsiaTheme="majorEastAsia" w:hAnsiTheme="majorHAnsi" w:cstheme="majorBidi"/>
      <w:sz w:val="18"/>
      <w:szCs w:val="18"/>
    </w:rPr>
  </w:style>
  <w:style w:type="character" w:styleId="aa">
    <w:name w:val="Mention"/>
    <w:basedOn w:val="a0"/>
    <w:uiPriority w:val="99"/>
    <w:semiHidden/>
    <w:unhideWhenUsed/>
    <w:rsid w:val="0061756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855018">
      <w:bodyDiv w:val="1"/>
      <w:marLeft w:val="0"/>
      <w:marRight w:val="0"/>
      <w:marTop w:val="0"/>
      <w:marBottom w:val="0"/>
      <w:divBdr>
        <w:top w:val="none" w:sz="0" w:space="0" w:color="auto"/>
        <w:left w:val="none" w:sz="0" w:space="0" w:color="auto"/>
        <w:bottom w:val="none" w:sz="0" w:space="0" w:color="auto"/>
        <w:right w:val="none" w:sz="0" w:space="0" w:color="auto"/>
      </w:divBdr>
      <w:divsChild>
        <w:div w:id="1183085685">
          <w:marLeft w:val="0"/>
          <w:marRight w:val="0"/>
          <w:marTop w:val="0"/>
          <w:marBottom w:val="360"/>
          <w:divBdr>
            <w:top w:val="none" w:sz="0" w:space="0" w:color="auto"/>
            <w:left w:val="none" w:sz="0" w:space="0" w:color="auto"/>
            <w:bottom w:val="none" w:sz="0" w:space="0" w:color="auto"/>
            <w:right w:val="none" w:sz="0" w:space="0" w:color="auto"/>
          </w:divBdr>
        </w:div>
        <w:div w:id="1330404619">
          <w:marLeft w:val="0"/>
          <w:marRight w:val="0"/>
          <w:marTop w:val="0"/>
          <w:marBottom w:val="360"/>
          <w:divBdr>
            <w:top w:val="none" w:sz="0" w:space="0" w:color="auto"/>
            <w:left w:val="none" w:sz="0" w:space="0" w:color="auto"/>
            <w:bottom w:val="none" w:sz="0" w:space="0" w:color="auto"/>
            <w:right w:val="none" w:sz="0" w:space="0" w:color="auto"/>
          </w:divBdr>
        </w:div>
        <w:div w:id="402338598">
          <w:marLeft w:val="0"/>
          <w:marRight w:val="0"/>
          <w:marTop w:val="0"/>
          <w:marBottom w:val="360"/>
          <w:divBdr>
            <w:top w:val="none" w:sz="0" w:space="0" w:color="auto"/>
            <w:left w:val="none" w:sz="0" w:space="0" w:color="auto"/>
            <w:bottom w:val="none" w:sz="0" w:space="0" w:color="auto"/>
            <w:right w:val="none" w:sz="0" w:space="0" w:color="auto"/>
          </w:divBdr>
        </w:div>
        <w:div w:id="1359695602">
          <w:marLeft w:val="0"/>
          <w:marRight w:val="0"/>
          <w:marTop w:val="0"/>
          <w:marBottom w:val="360"/>
          <w:divBdr>
            <w:top w:val="none" w:sz="0" w:space="0" w:color="auto"/>
            <w:left w:val="none" w:sz="0" w:space="0" w:color="auto"/>
            <w:bottom w:val="none" w:sz="0" w:space="0" w:color="auto"/>
            <w:right w:val="none" w:sz="0" w:space="0" w:color="auto"/>
          </w:divBdr>
        </w:div>
        <w:div w:id="872109382">
          <w:marLeft w:val="0"/>
          <w:marRight w:val="0"/>
          <w:marTop w:val="0"/>
          <w:marBottom w:val="360"/>
          <w:divBdr>
            <w:top w:val="none" w:sz="0" w:space="0" w:color="auto"/>
            <w:left w:val="none" w:sz="0" w:space="0" w:color="auto"/>
            <w:bottom w:val="none" w:sz="0" w:space="0" w:color="auto"/>
            <w:right w:val="none" w:sz="0" w:space="0" w:color="auto"/>
          </w:divBdr>
        </w:div>
        <w:div w:id="178355019">
          <w:marLeft w:val="0"/>
          <w:marRight w:val="0"/>
          <w:marTop w:val="0"/>
          <w:marBottom w:val="360"/>
          <w:divBdr>
            <w:top w:val="none" w:sz="0" w:space="0" w:color="auto"/>
            <w:left w:val="none" w:sz="0" w:space="0" w:color="auto"/>
            <w:bottom w:val="none" w:sz="0" w:space="0" w:color="auto"/>
            <w:right w:val="none" w:sz="0" w:space="0" w:color="auto"/>
          </w:divBdr>
        </w:div>
        <w:div w:id="1704360316">
          <w:marLeft w:val="0"/>
          <w:marRight w:val="0"/>
          <w:marTop w:val="0"/>
          <w:marBottom w:val="360"/>
          <w:divBdr>
            <w:top w:val="none" w:sz="0" w:space="0" w:color="auto"/>
            <w:left w:val="none" w:sz="0" w:space="0" w:color="auto"/>
            <w:bottom w:val="none" w:sz="0" w:space="0" w:color="auto"/>
            <w:right w:val="none" w:sz="0" w:space="0" w:color="auto"/>
          </w:divBdr>
          <w:divsChild>
            <w:div w:id="1881168198">
              <w:marLeft w:val="0"/>
              <w:marRight w:val="0"/>
              <w:marTop w:val="0"/>
              <w:marBottom w:val="0"/>
              <w:divBdr>
                <w:top w:val="none" w:sz="0" w:space="0" w:color="auto"/>
                <w:left w:val="none" w:sz="0" w:space="0" w:color="auto"/>
                <w:bottom w:val="none" w:sz="0" w:space="0" w:color="auto"/>
                <w:right w:val="none" w:sz="0" w:space="0" w:color="auto"/>
              </w:divBdr>
            </w:div>
            <w:div w:id="1760833540">
              <w:marLeft w:val="0"/>
              <w:marRight w:val="0"/>
              <w:marTop w:val="0"/>
              <w:marBottom w:val="0"/>
              <w:divBdr>
                <w:top w:val="none" w:sz="0" w:space="0" w:color="auto"/>
                <w:left w:val="none" w:sz="0" w:space="0" w:color="auto"/>
                <w:bottom w:val="none" w:sz="0" w:space="0" w:color="auto"/>
                <w:right w:val="none" w:sz="0" w:space="0" w:color="auto"/>
              </w:divBdr>
            </w:div>
            <w:div w:id="662270936">
              <w:marLeft w:val="0"/>
              <w:marRight w:val="0"/>
              <w:marTop w:val="0"/>
              <w:marBottom w:val="0"/>
              <w:divBdr>
                <w:top w:val="none" w:sz="0" w:space="0" w:color="auto"/>
                <w:left w:val="none" w:sz="0" w:space="0" w:color="auto"/>
                <w:bottom w:val="none" w:sz="0" w:space="0" w:color="auto"/>
                <w:right w:val="none" w:sz="0" w:space="0" w:color="auto"/>
              </w:divBdr>
            </w:div>
            <w:div w:id="1612592492">
              <w:marLeft w:val="0"/>
              <w:marRight w:val="0"/>
              <w:marTop w:val="0"/>
              <w:marBottom w:val="0"/>
              <w:divBdr>
                <w:top w:val="none" w:sz="0" w:space="0" w:color="auto"/>
                <w:left w:val="none" w:sz="0" w:space="0" w:color="auto"/>
                <w:bottom w:val="none" w:sz="0" w:space="0" w:color="auto"/>
                <w:right w:val="none" w:sz="0" w:space="0" w:color="auto"/>
              </w:divBdr>
            </w:div>
            <w:div w:id="2086610659">
              <w:marLeft w:val="0"/>
              <w:marRight w:val="0"/>
              <w:marTop w:val="0"/>
              <w:marBottom w:val="0"/>
              <w:divBdr>
                <w:top w:val="none" w:sz="0" w:space="0" w:color="auto"/>
                <w:left w:val="none" w:sz="0" w:space="0" w:color="auto"/>
                <w:bottom w:val="none" w:sz="0" w:space="0" w:color="auto"/>
                <w:right w:val="none" w:sz="0" w:space="0" w:color="auto"/>
              </w:divBdr>
            </w:div>
            <w:div w:id="1714453896">
              <w:marLeft w:val="0"/>
              <w:marRight w:val="0"/>
              <w:marTop w:val="0"/>
              <w:marBottom w:val="0"/>
              <w:divBdr>
                <w:top w:val="none" w:sz="0" w:space="0" w:color="auto"/>
                <w:left w:val="none" w:sz="0" w:space="0" w:color="auto"/>
                <w:bottom w:val="none" w:sz="0" w:space="0" w:color="auto"/>
                <w:right w:val="none" w:sz="0" w:space="0" w:color="auto"/>
              </w:divBdr>
            </w:div>
          </w:divsChild>
        </w:div>
        <w:div w:id="695351905">
          <w:marLeft w:val="0"/>
          <w:marRight w:val="0"/>
          <w:marTop w:val="0"/>
          <w:marBottom w:val="360"/>
          <w:divBdr>
            <w:top w:val="none" w:sz="0" w:space="0" w:color="auto"/>
            <w:left w:val="none" w:sz="0" w:space="0" w:color="auto"/>
            <w:bottom w:val="none" w:sz="0" w:space="0" w:color="auto"/>
            <w:right w:val="none" w:sz="0" w:space="0" w:color="auto"/>
          </w:divBdr>
        </w:div>
        <w:div w:id="778380820">
          <w:marLeft w:val="0"/>
          <w:marRight w:val="0"/>
          <w:marTop w:val="0"/>
          <w:marBottom w:val="360"/>
          <w:divBdr>
            <w:top w:val="none" w:sz="0" w:space="0" w:color="auto"/>
            <w:left w:val="none" w:sz="0" w:space="0" w:color="auto"/>
            <w:bottom w:val="none" w:sz="0" w:space="0" w:color="auto"/>
            <w:right w:val="none" w:sz="0" w:space="0" w:color="auto"/>
          </w:divBdr>
        </w:div>
        <w:div w:id="1885025314">
          <w:marLeft w:val="0"/>
          <w:marRight w:val="0"/>
          <w:marTop w:val="0"/>
          <w:marBottom w:val="360"/>
          <w:divBdr>
            <w:top w:val="none" w:sz="0" w:space="0" w:color="auto"/>
            <w:left w:val="none" w:sz="0" w:space="0" w:color="auto"/>
            <w:bottom w:val="none" w:sz="0" w:space="0" w:color="auto"/>
            <w:right w:val="none" w:sz="0" w:space="0" w:color="auto"/>
          </w:divBdr>
        </w:div>
        <w:div w:id="224724221">
          <w:marLeft w:val="0"/>
          <w:marRight w:val="0"/>
          <w:marTop w:val="0"/>
          <w:marBottom w:val="360"/>
          <w:divBdr>
            <w:top w:val="none" w:sz="0" w:space="0" w:color="auto"/>
            <w:left w:val="none" w:sz="0" w:space="0" w:color="auto"/>
            <w:bottom w:val="none" w:sz="0" w:space="0" w:color="auto"/>
            <w:right w:val="none" w:sz="0" w:space="0" w:color="auto"/>
          </w:divBdr>
        </w:div>
        <w:div w:id="625475782">
          <w:marLeft w:val="0"/>
          <w:marRight w:val="0"/>
          <w:marTop w:val="0"/>
          <w:marBottom w:val="0"/>
          <w:divBdr>
            <w:top w:val="none" w:sz="0" w:space="0" w:color="auto"/>
            <w:left w:val="none" w:sz="0" w:space="0" w:color="auto"/>
            <w:bottom w:val="none" w:sz="0" w:space="0" w:color="auto"/>
            <w:right w:val="none" w:sz="0" w:space="0" w:color="auto"/>
          </w:divBdr>
          <w:divsChild>
            <w:div w:id="2011253365">
              <w:marLeft w:val="0"/>
              <w:marRight w:val="0"/>
              <w:marTop w:val="0"/>
              <w:marBottom w:val="0"/>
              <w:divBdr>
                <w:top w:val="none" w:sz="0" w:space="0" w:color="auto"/>
                <w:left w:val="none" w:sz="0" w:space="0" w:color="auto"/>
                <w:bottom w:val="none" w:sz="0" w:space="0" w:color="auto"/>
                <w:right w:val="none" w:sz="0" w:space="0" w:color="auto"/>
              </w:divBdr>
            </w:div>
            <w:div w:id="2069523872">
              <w:marLeft w:val="0"/>
              <w:marRight w:val="0"/>
              <w:marTop w:val="0"/>
              <w:marBottom w:val="0"/>
              <w:divBdr>
                <w:top w:val="none" w:sz="0" w:space="0" w:color="auto"/>
                <w:left w:val="none" w:sz="0" w:space="0" w:color="auto"/>
                <w:bottom w:val="none" w:sz="0" w:space="0" w:color="auto"/>
                <w:right w:val="none" w:sz="0" w:space="0" w:color="auto"/>
              </w:divBdr>
            </w:div>
            <w:div w:id="1201624839">
              <w:marLeft w:val="0"/>
              <w:marRight w:val="0"/>
              <w:marTop w:val="0"/>
              <w:marBottom w:val="0"/>
              <w:divBdr>
                <w:top w:val="none" w:sz="0" w:space="0" w:color="auto"/>
                <w:left w:val="none" w:sz="0" w:space="0" w:color="auto"/>
                <w:bottom w:val="none" w:sz="0" w:space="0" w:color="auto"/>
                <w:right w:val="none" w:sz="0" w:space="0" w:color="auto"/>
              </w:divBdr>
            </w:div>
            <w:div w:id="1384478448">
              <w:marLeft w:val="0"/>
              <w:marRight w:val="0"/>
              <w:marTop w:val="0"/>
              <w:marBottom w:val="0"/>
              <w:divBdr>
                <w:top w:val="none" w:sz="0" w:space="0" w:color="auto"/>
                <w:left w:val="none" w:sz="0" w:space="0" w:color="auto"/>
                <w:bottom w:val="none" w:sz="0" w:space="0" w:color="auto"/>
                <w:right w:val="none" w:sz="0" w:space="0" w:color="auto"/>
              </w:divBdr>
            </w:div>
            <w:div w:id="60294625">
              <w:marLeft w:val="0"/>
              <w:marRight w:val="0"/>
              <w:marTop w:val="0"/>
              <w:marBottom w:val="0"/>
              <w:divBdr>
                <w:top w:val="none" w:sz="0" w:space="0" w:color="auto"/>
                <w:left w:val="none" w:sz="0" w:space="0" w:color="auto"/>
                <w:bottom w:val="none" w:sz="0" w:space="0" w:color="auto"/>
                <w:right w:val="none" w:sz="0" w:space="0" w:color="auto"/>
              </w:divBdr>
            </w:div>
            <w:div w:id="512764879">
              <w:marLeft w:val="0"/>
              <w:marRight w:val="0"/>
              <w:marTop w:val="0"/>
              <w:marBottom w:val="0"/>
              <w:divBdr>
                <w:top w:val="none" w:sz="0" w:space="0" w:color="auto"/>
                <w:left w:val="none" w:sz="0" w:space="0" w:color="auto"/>
                <w:bottom w:val="none" w:sz="0" w:space="0" w:color="auto"/>
                <w:right w:val="none" w:sz="0" w:space="0" w:color="auto"/>
              </w:divBdr>
            </w:div>
            <w:div w:id="970868230">
              <w:marLeft w:val="0"/>
              <w:marRight w:val="0"/>
              <w:marTop w:val="0"/>
              <w:marBottom w:val="0"/>
              <w:divBdr>
                <w:top w:val="none" w:sz="0" w:space="0" w:color="auto"/>
                <w:left w:val="none" w:sz="0" w:space="0" w:color="auto"/>
                <w:bottom w:val="none" w:sz="0" w:space="0" w:color="auto"/>
                <w:right w:val="none" w:sz="0" w:space="0" w:color="auto"/>
              </w:divBdr>
            </w:div>
            <w:div w:id="1977243">
              <w:marLeft w:val="0"/>
              <w:marRight w:val="0"/>
              <w:marTop w:val="0"/>
              <w:marBottom w:val="0"/>
              <w:divBdr>
                <w:top w:val="none" w:sz="0" w:space="0" w:color="auto"/>
                <w:left w:val="none" w:sz="0" w:space="0" w:color="auto"/>
                <w:bottom w:val="none" w:sz="0" w:space="0" w:color="auto"/>
                <w:right w:val="none" w:sz="0" w:space="0" w:color="auto"/>
              </w:divBdr>
            </w:div>
            <w:div w:id="1769229457">
              <w:marLeft w:val="0"/>
              <w:marRight w:val="0"/>
              <w:marTop w:val="0"/>
              <w:marBottom w:val="0"/>
              <w:divBdr>
                <w:top w:val="none" w:sz="0" w:space="0" w:color="auto"/>
                <w:left w:val="none" w:sz="0" w:space="0" w:color="auto"/>
                <w:bottom w:val="none" w:sz="0" w:space="0" w:color="auto"/>
                <w:right w:val="none" w:sz="0" w:space="0" w:color="auto"/>
              </w:divBdr>
            </w:div>
            <w:div w:id="1822041188">
              <w:marLeft w:val="0"/>
              <w:marRight w:val="0"/>
              <w:marTop w:val="0"/>
              <w:marBottom w:val="0"/>
              <w:divBdr>
                <w:top w:val="none" w:sz="0" w:space="0" w:color="auto"/>
                <w:left w:val="none" w:sz="0" w:space="0" w:color="auto"/>
                <w:bottom w:val="none" w:sz="0" w:space="0" w:color="auto"/>
                <w:right w:val="none" w:sz="0" w:space="0" w:color="auto"/>
              </w:divBdr>
            </w:div>
            <w:div w:id="349066270">
              <w:marLeft w:val="0"/>
              <w:marRight w:val="0"/>
              <w:marTop w:val="0"/>
              <w:marBottom w:val="0"/>
              <w:divBdr>
                <w:top w:val="none" w:sz="0" w:space="0" w:color="auto"/>
                <w:left w:val="none" w:sz="0" w:space="0" w:color="auto"/>
                <w:bottom w:val="none" w:sz="0" w:space="0" w:color="auto"/>
                <w:right w:val="none" w:sz="0" w:space="0" w:color="auto"/>
              </w:divBdr>
            </w:div>
            <w:div w:id="914050533">
              <w:marLeft w:val="0"/>
              <w:marRight w:val="0"/>
              <w:marTop w:val="0"/>
              <w:marBottom w:val="0"/>
              <w:divBdr>
                <w:top w:val="none" w:sz="0" w:space="0" w:color="auto"/>
                <w:left w:val="none" w:sz="0" w:space="0" w:color="auto"/>
                <w:bottom w:val="none" w:sz="0" w:space="0" w:color="auto"/>
                <w:right w:val="none" w:sz="0" w:space="0" w:color="auto"/>
              </w:divBdr>
            </w:div>
            <w:div w:id="1631207321">
              <w:marLeft w:val="0"/>
              <w:marRight w:val="0"/>
              <w:marTop w:val="0"/>
              <w:marBottom w:val="0"/>
              <w:divBdr>
                <w:top w:val="none" w:sz="0" w:space="0" w:color="auto"/>
                <w:left w:val="none" w:sz="0" w:space="0" w:color="auto"/>
                <w:bottom w:val="none" w:sz="0" w:space="0" w:color="auto"/>
                <w:right w:val="none" w:sz="0" w:space="0" w:color="auto"/>
              </w:divBdr>
            </w:div>
            <w:div w:id="2117869291">
              <w:marLeft w:val="0"/>
              <w:marRight w:val="0"/>
              <w:marTop w:val="0"/>
              <w:marBottom w:val="0"/>
              <w:divBdr>
                <w:top w:val="none" w:sz="0" w:space="0" w:color="auto"/>
                <w:left w:val="none" w:sz="0" w:space="0" w:color="auto"/>
                <w:bottom w:val="none" w:sz="0" w:space="0" w:color="auto"/>
                <w:right w:val="none" w:sz="0" w:space="0" w:color="auto"/>
              </w:divBdr>
            </w:div>
            <w:div w:id="4900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stpractices.coreinfrastructure.org/" TargetMode="External"/><Relationship Id="rId13" Type="http://schemas.openxmlformats.org/officeDocument/2006/relationships/hyperlink" Target="https://certification.openchainproject.org/"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openchainproject.org/openchain-conformant" TargetMode="External"/><Relationship Id="rId12" Type="http://schemas.openxmlformats.org/officeDocument/2006/relationships/hyperlink" Target="https://creativecommons.org/licenses/by/4.0/legalco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uxfoundation.org/offerings/open-source-compliance" TargetMode="External"/><Relationship Id="rId5" Type="http://schemas.openxmlformats.org/officeDocument/2006/relationships/footnotes" Target="footnotes.xml"/><Relationship Id="rId15" Type="http://schemas.openxmlformats.org/officeDocument/2006/relationships/hyperlink" Target="mailto:openchain-conformance@linux-foundation.com" TargetMode="External"/><Relationship Id="rId10" Type="http://schemas.openxmlformats.org/officeDocument/2006/relationships/hyperlink" Target="https://spdx.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iki.linuxfoundation.org/_media/openchain/openchainspec-1.1.pdf" TargetMode="External"/><Relationship Id="rId14" Type="http://schemas.openxmlformats.org/officeDocument/2006/relationships/hyperlink" Target="https://www.openchainproject.org/conformanc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1319</Words>
  <Characters>7523</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（株）日立製作所</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imada</dc:creator>
  <cp:lastModifiedBy>工内隆</cp:lastModifiedBy>
  <cp:revision>3</cp:revision>
  <cp:lastPrinted>2017-05-25T23:42:00Z</cp:lastPrinted>
  <dcterms:created xsi:type="dcterms:W3CDTF">2017-05-26T03:00:00Z</dcterms:created>
  <dcterms:modified xsi:type="dcterms:W3CDTF">2017-05-26T04:30:00Z</dcterms:modified>
</cp:coreProperties>
</file>