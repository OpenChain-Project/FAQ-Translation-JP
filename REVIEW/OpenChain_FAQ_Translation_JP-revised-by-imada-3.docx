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CB1383" w14:textId="77777777"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b/>
          <w:bCs/>
          <w:color w:val="444444"/>
          <w:kern w:val="0"/>
          <w:sz w:val="33"/>
          <w:szCs w:val="33"/>
        </w:rPr>
      </w:pPr>
      <w:r w:rsidRPr="0037519D">
        <w:rPr>
          <w:rFonts w:ascii="Open Sans" w:eastAsia="ＭＳ Ｐゴシック" w:hAnsi="Open Sans" w:cs="ＭＳ Ｐゴシック"/>
          <w:b/>
          <w:bCs/>
          <w:color w:val="444444"/>
          <w:kern w:val="0"/>
          <w:sz w:val="33"/>
          <w:szCs w:val="33"/>
        </w:rPr>
        <w:t>一般的な質問</w:t>
      </w:r>
    </w:p>
    <w:p w14:paraId="27B85D8F" w14:textId="4995D4ED"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とは何ですか</w:t>
      </w:r>
      <w:ins w:id="0" w:author="imada" w:date="2017-07-07T13:29:00Z">
        <w:r w:rsidR="005758EB" w:rsidRPr="0037519D">
          <w:rPr>
            <w:rFonts w:ascii="Open Sans" w:eastAsia="ＭＳ Ｐゴシック" w:hAnsi="Open Sans" w:cs="ＭＳ Ｐゴシック"/>
            <w:b/>
            <w:bCs/>
            <w:color w:val="444444"/>
            <w:kern w:val="0"/>
            <w:sz w:val="27"/>
            <w:szCs w:val="27"/>
          </w:rPr>
          <w:t>？</w:t>
        </w:r>
      </w:ins>
      <w:del w:id="1" w:author="imada" w:date="2017-07-07T13:29:00Z">
        <w:r w:rsidRPr="0037519D" w:rsidDel="005758EB">
          <w:rPr>
            <w:rFonts w:ascii="Open Sans" w:eastAsia="ＭＳ Ｐゴシック" w:hAnsi="Open Sans" w:cs="ＭＳ Ｐゴシック"/>
            <w:b/>
            <w:bCs/>
            <w:color w:val="444444"/>
            <w:kern w:val="0"/>
            <w:sz w:val="27"/>
            <w:szCs w:val="27"/>
          </w:rPr>
          <w:delText>?</w:delText>
        </w:r>
      </w:del>
    </w:p>
    <w:p w14:paraId="66EA1009" w14:textId="5BCE6E4E"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プロジェクトは、フリー／オープンソース</w:t>
      </w:r>
      <w:r w:rsidRPr="0037519D">
        <w:rPr>
          <w:rFonts w:ascii="Roboto" w:eastAsia="ＭＳ Ｐゴシック" w:hAnsi="Roboto" w:cs="ＭＳ Ｐゴシック"/>
          <w:color w:val="676767"/>
          <w:kern w:val="0"/>
          <w:sz w:val="27"/>
          <w:szCs w:val="27"/>
        </w:rPr>
        <w:t xml:space="preserve"> </w:t>
      </w:r>
      <w:r w:rsidRPr="0037519D">
        <w:rPr>
          <w:rFonts w:ascii="Roboto" w:eastAsia="ＭＳ Ｐゴシック" w:hAnsi="Roboto" w:cs="ＭＳ Ｐゴシック"/>
          <w:color w:val="676767"/>
          <w:kern w:val="0"/>
          <w:sz w:val="27"/>
          <w:szCs w:val="27"/>
        </w:rPr>
        <w:t>ソフトウェア</w:t>
      </w:r>
      <w:r w:rsidR="002F6947">
        <w:rPr>
          <w:rFonts w:ascii="Roboto" w:eastAsia="ＭＳ Ｐゴシック" w:hAnsi="Roboto" w:cs="ＭＳ Ｐゴシック" w:hint="eastAsia"/>
          <w:color w:val="676767"/>
          <w:kern w:val="0"/>
          <w:sz w:val="27"/>
          <w:szCs w:val="27"/>
        </w:rPr>
        <w:t>（</w:t>
      </w:r>
      <w:r w:rsidRPr="0037519D">
        <w:rPr>
          <w:rFonts w:ascii="Roboto" w:eastAsia="ＭＳ Ｐゴシック" w:hAnsi="Roboto" w:cs="ＭＳ Ｐゴシック"/>
          <w:color w:val="676767"/>
          <w:kern w:val="0"/>
          <w:sz w:val="27"/>
          <w:szCs w:val="27"/>
        </w:rPr>
        <w:t>FOSS</w:t>
      </w:r>
      <w:r w:rsidR="002F6947">
        <w:rPr>
          <w:rFonts w:ascii="Roboto" w:eastAsia="ＭＳ Ｐゴシック" w:hAnsi="Roboto" w:cs="ＭＳ Ｐゴシック" w:hint="eastAsia"/>
          <w:color w:val="676767"/>
          <w:kern w:val="0"/>
          <w:sz w:val="27"/>
          <w:szCs w:val="27"/>
        </w:rPr>
        <w:t>）</w:t>
      </w:r>
      <w:r w:rsidRPr="0037519D">
        <w:rPr>
          <w:rFonts w:ascii="Roboto" w:eastAsia="ＭＳ Ｐゴシック" w:hAnsi="Roboto" w:cs="ＭＳ Ｐゴシック"/>
          <w:color w:val="676767"/>
          <w:kern w:val="0"/>
          <w:sz w:val="27"/>
          <w:szCs w:val="27"/>
        </w:rPr>
        <w:t>についての高品質なコンプライアンス</w:t>
      </w:r>
      <w:r w:rsidR="008317A7">
        <w:rPr>
          <w:rFonts w:ascii="Roboto" w:eastAsia="ＭＳ Ｐゴシック" w:hAnsi="Roboto" w:cs="ＭＳ Ｐゴシック" w:hint="eastAsia"/>
          <w:color w:val="676767"/>
          <w:kern w:val="0"/>
          <w:sz w:val="27"/>
          <w:szCs w:val="27"/>
        </w:rPr>
        <w:t xml:space="preserve"> </w:t>
      </w:r>
      <w:r w:rsidRPr="0037519D">
        <w:rPr>
          <w:rFonts w:ascii="Roboto" w:eastAsia="ＭＳ Ｐゴシック" w:hAnsi="Roboto" w:cs="ＭＳ Ｐゴシック"/>
          <w:color w:val="676767"/>
          <w:kern w:val="0"/>
          <w:sz w:val="27"/>
          <w:szCs w:val="27"/>
        </w:rPr>
        <w:t>プログラムの核となる構成要素を明確化し、共有</w:t>
      </w:r>
      <w:r w:rsidR="008317A7">
        <w:rPr>
          <w:rFonts w:ascii="Roboto" w:eastAsia="ＭＳ Ｐゴシック" w:hAnsi="Roboto" w:cs="ＭＳ Ｐゴシック" w:hint="eastAsia"/>
          <w:color w:val="676767"/>
          <w:kern w:val="0"/>
          <w:sz w:val="27"/>
          <w:szCs w:val="27"/>
        </w:rPr>
        <w:t>するのを助けます</w:t>
      </w:r>
      <w:r w:rsidRPr="0037519D">
        <w:rPr>
          <w:rFonts w:ascii="Roboto" w:eastAsia="ＭＳ Ｐゴシック" w:hAnsi="Roboto" w:cs="ＭＳ Ｐゴシック"/>
          <w:color w:val="676767"/>
          <w:kern w:val="0"/>
          <w:sz w:val="27"/>
          <w:szCs w:val="27"/>
        </w:rPr>
        <w:t>。</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は、物事をよりシンプルに、より効率的に、そしてより首尾一貫させることにより、オープンソース</w:t>
      </w:r>
      <w:r w:rsidR="0004133E">
        <w:rPr>
          <w:rFonts w:ascii="Roboto" w:eastAsia="ＭＳ Ｐゴシック" w:hAnsi="Roboto" w:cs="ＭＳ Ｐゴシック" w:hint="eastAsia"/>
          <w:color w:val="676767"/>
          <w:kern w:val="0"/>
          <w:sz w:val="27"/>
          <w:szCs w:val="27"/>
        </w:rPr>
        <w:t>の世界に</w:t>
      </w:r>
      <w:r w:rsidRPr="0037519D">
        <w:rPr>
          <w:rFonts w:ascii="Roboto" w:eastAsia="ＭＳ Ｐゴシック" w:hAnsi="Roboto" w:cs="ＭＳ Ｐゴシック"/>
          <w:color w:val="676767"/>
          <w:kern w:val="0"/>
          <w:sz w:val="27"/>
          <w:szCs w:val="27"/>
        </w:rPr>
        <w:t>信頼を築きます。つまりこれは、サプライ</w:t>
      </w:r>
      <w:r w:rsidR="008317A7">
        <w:rPr>
          <w:rFonts w:ascii="Roboto" w:eastAsia="ＭＳ Ｐゴシック" w:hAnsi="Roboto" w:cs="ＭＳ Ｐゴシック" w:hint="eastAsia"/>
          <w:color w:val="676767"/>
          <w:kern w:val="0"/>
          <w:sz w:val="27"/>
          <w:szCs w:val="27"/>
        </w:rPr>
        <w:t xml:space="preserve"> </w:t>
      </w:r>
      <w:r w:rsidRPr="0037519D">
        <w:rPr>
          <w:rFonts w:ascii="Roboto" w:eastAsia="ＭＳ Ｐゴシック" w:hAnsi="Roboto" w:cs="ＭＳ Ｐゴシック"/>
          <w:color w:val="676767"/>
          <w:kern w:val="0"/>
          <w:sz w:val="27"/>
          <w:szCs w:val="27"/>
        </w:rPr>
        <w:t>チェーン全体にわたってオープンソースのコンプライアンスを達成するための業界標準です。</w:t>
      </w:r>
    </w:p>
    <w:p w14:paraId="3C762859" w14:textId="750D24A6"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の構成要素とは何ですか</w:t>
      </w:r>
      <w:ins w:id="2" w:author="imada" w:date="2017-07-07T13:28:00Z">
        <w:r w:rsidR="005758EB" w:rsidRPr="0037519D">
          <w:rPr>
            <w:rFonts w:ascii="Open Sans" w:eastAsia="ＭＳ Ｐゴシック" w:hAnsi="Open Sans" w:cs="ＭＳ Ｐゴシック"/>
            <w:b/>
            <w:bCs/>
            <w:color w:val="444444"/>
            <w:kern w:val="0"/>
            <w:sz w:val="27"/>
            <w:szCs w:val="27"/>
          </w:rPr>
          <w:t>？</w:t>
        </w:r>
      </w:ins>
      <w:del w:id="3" w:author="imada" w:date="2017-07-07T13:28:00Z">
        <w:r w:rsidRPr="0037519D" w:rsidDel="005758EB">
          <w:rPr>
            <w:rFonts w:ascii="Open Sans" w:eastAsia="ＭＳ Ｐゴシック" w:hAnsi="Open Sans" w:cs="ＭＳ Ｐゴシック"/>
            <w:b/>
            <w:bCs/>
            <w:color w:val="444444"/>
            <w:kern w:val="0"/>
            <w:sz w:val="27"/>
            <w:szCs w:val="27"/>
          </w:rPr>
          <w:delText>?</w:delText>
        </w:r>
      </w:del>
    </w:p>
    <w:p w14:paraId="1BF6BA92" w14:textId="1E142C7F"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の仕様は、組織と組織の間に信頼を創出します。</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に適合することで、組織は信頼の輪の中に入ることができます。</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のカリキュラムは、組織の大小を問わず適用できます。その結果、オープンソースは</w:t>
      </w:r>
      <w:r w:rsidR="0004133E">
        <w:rPr>
          <w:rFonts w:ascii="Roboto" w:eastAsia="ＭＳ Ｐゴシック" w:hAnsi="Roboto" w:cs="ＭＳ Ｐゴシック" w:hint="eastAsia"/>
          <w:color w:val="676767"/>
          <w:kern w:val="0"/>
          <w:sz w:val="27"/>
          <w:szCs w:val="27"/>
        </w:rPr>
        <w:t>、</w:t>
      </w:r>
      <w:r w:rsidR="0004133E" w:rsidRPr="0004133E">
        <w:rPr>
          <w:rFonts w:ascii="Roboto" w:eastAsia="ＭＳ Ｐゴシック" w:hAnsi="Roboto" w:cs="ＭＳ Ｐゴシック" w:hint="eastAsia"/>
          <w:color w:val="676767"/>
          <w:kern w:val="0"/>
          <w:sz w:val="27"/>
          <w:szCs w:val="27"/>
        </w:rPr>
        <w:t>見通し良く、わかりやすく、</w:t>
      </w:r>
      <w:r w:rsidRPr="0037519D">
        <w:rPr>
          <w:rFonts w:ascii="Roboto" w:eastAsia="ＭＳ Ｐゴシック" w:hAnsi="Roboto" w:cs="ＭＳ Ｐゴシック"/>
          <w:color w:val="676767"/>
          <w:kern w:val="0"/>
          <w:sz w:val="27"/>
          <w:szCs w:val="27"/>
        </w:rPr>
        <w:t>組織内外の</w:t>
      </w:r>
      <w:r w:rsidR="001A3357">
        <w:rPr>
          <w:rFonts w:ascii="Roboto" w:eastAsia="ＭＳ Ｐゴシック" w:hAnsi="Roboto" w:cs="ＭＳ Ｐゴシック" w:hint="eastAsia"/>
          <w:color w:val="676767"/>
          <w:kern w:val="0"/>
          <w:sz w:val="27"/>
          <w:szCs w:val="27"/>
        </w:rPr>
        <w:t>さまざま</w:t>
      </w:r>
      <w:r w:rsidRPr="0037519D">
        <w:rPr>
          <w:rFonts w:ascii="Roboto" w:eastAsia="ＭＳ Ｐゴシック" w:hAnsi="Roboto" w:cs="ＭＳ Ｐゴシック"/>
          <w:color w:val="676767"/>
          <w:kern w:val="0"/>
          <w:sz w:val="27"/>
          <w:szCs w:val="27"/>
        </w:rPr>
        <w:t>なタイプのサプライチェーン</w:t>
      </w:r>
      <w:r w:rsidR="00C811EF">
        <w:rPr>
          <w:rFonts w:ascii="Roboto" w:eastAsia="ＭＳ Ｐゴシック" w:hAnsi="Roboto" w:cs="ＭＳ Ｐゴシック" w:hint="eastAsia"/>
          <w:color w:val="676767"/>
          <w:kern w:val="0"/>
          <w:sz w:val="27"/>
          <w:szCs w:val="27"/>
        </w:rPr>
        <w:t>向け</w:t>
      </w:r>
      <w:r w:rsidRPr="0037519D">
        <w:rPr>
          <w:rFonts w:ascii="Roboto" w:eastAsia="ＭＳ Ｐゴシック" w:hAnsi="Roboto" w:cs="ＭＳ Ｐゴシック"/>
          <w:color w:val="676767"/>
          <w:kern w:val="0"/>
          <w:sz w:val="27"/>
          <w:szCs w:val="27"/>
        </w:rPr>
        <w:t>に</w:t>
      </w:r>
      <w:r w:rsidR="00C811EF">
        <w:rPr>
          <w:rFonts w:ascii="Roboto" w:eastAsia="ＭＳ Ｐゴシック" w:hAnsi="Roboto" w:cs="ＭＳ Ｐゴシック" w:hint="eastAsia"/>
          <w:color w:val="676767"/>
          <w:kern w:val="0"/>
          <w:sz w:val="27"/>
          <w:szCs w:val="27"/>
        </w:rPr>
        <w:t>最適化され</w:t>
      </w:r>
      <w:r w:rsidR="008947A2">
        <w:rPr>
          <w:rFonts w:ascii="Roboto" w:eastAsia="ＭＳ Ｐゴシック" w:hAnsi="Roboto" w:cs="ＭＳ Ｐゴシック" w:hint="eastAsia"/>
          <w:color w:val="676767"/>
          <w:kern w:val="0"/>
          <w:sz w:val="27"/>
          <w:szCs w:val="27"/>
        </w:rPr>
        <w:t>たものになり</w:t>
      </w:r>
      <w:r w:rsidRPr="0037519D">
        <w:rPr>
          <w:rFonts w:ascii="Roboto" w:eastAsia="ＭＳ Ｐゴシック" w:hAnsi="Roboto" w:cs="ＭＳ Ｐゴシック"/>
          <w:color w:val="676767"/>
          <w:kern w:val="0"/>
          <w:sz w:val="27"/>
          <w:szCs w:val="27"/>
        </w:rPr>
        <w:t>ます。</w:t>
      </w:r>
    </w:p>
    <w:p w14:paraId="63603D84" w14:textId="0EBA28F5"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に適合している組織はどうすればわかりますか</w:t>
      </w:r>
      <w:ins w:id="4" w:author="imada" w:date="2017-07-07T13:28:00Z">
        <w:r w:rsidR="005758EB" w:rsidRPr="0037519D">
          <w:rPr>
            <w:rFonts w:ascii="Open Sans" w:eastAsia="ＭＳ Ｐゴシック" w:hAnsi="Open Sans" w:cs="ＭＳ Ｐゴシック"/>
            <w:b/>
            <w:bCs/>
            <w:color w:val="444444"/>
            <w:kern w:val="0"/>
            <w:sz w:val="27"/>
            <w:szCs w:val="27"/>
          </w:rPr>
          <w:t>？</w:t>
        </w:r>
      </w:ins>
      <w:del w:id="5" w:author="imada" w:date="2017-07-07T13:28:00Z">
        <w:r w:rsidRPr="0037519D" w:rsidDel="005758EB">
          <w:rPr>
            <w:rFonts w:ascii="Open Sans" w:eastAsia="ＭＳ Ｐゴシック" w:hAnsi="Open Sans" w:cs="ＭＳ Ｐゴシック"/>
            <w:b/>
            <w:bCs/>
            <w:color w:val="444444"/>
            <w:kern w:val="0"/>
            <w:sz w:val="27"/>
            <w:szCs w:val="27"/>
          </w:rPr>
          <w:delText>?</w:delText>
        </w:r>
      </w:del>
    </w:p>
    <w:p w14:paraId="7E24DFEB" w14:textId="06FBC926" w:rsidR="0037519D" w:rsidRPr="0037519D" w:rsidRDefault="00FD2B04"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hyperlink r:id="rId9" w:history="1">
        <w:r w:rsidR="0037519D" w:rsidRPr="0037519D">
          <w:rPr>
            <w:rFonts w:ascii="inherit" w:eastAsia="ＭＳ Ｐゴシック" w:hAnsi="inherit" w:cs="ＭＳ Ｐゴシック"/>
            <w:color w:val="00AEBC"/>
            <w:kern w:val="0"/>
            <w:sz w:val="27"/>
            <w:szCs w:val="27"/>
            <w:bdr w:val="none" w:sz="0" w:space="0" w:color="auto" w:frame="1"/>
          </w:rPr>
          <w:t>OpenChain</w:t>
        </w:r>
        <w:r w:rsidR="0037519D" w:rsidRPr="0037519D">
          <w:rPr>
            <w:rFonts w:ascii="inherit" w:eastAsia="ＭＳ Ｐゴシック" w:hAnsi="inherit" w:cs="ＭＳ Ｐゴシック"/>
            <w:color w:val="00AEBC"/>
            <w:kern w:val="0"/>
            <w:sz w:val="27"/>
            <w:szCs w:val="27"/>
            <w:bdr w:val="none" w:sz="0" w:space="0" w:color="auto" w:frame="1"/>
          </w:rPr>
          <w:t>適合組織のリストをご覧ください。</w:t>
        </w:r>
      </w:hyperlink>
    </w:p>
    <w:p w14:paraId="67AF3AF2" w14:textId="2C6E689A"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002E37BD" w:rsidRPr="002E37BD">
        <w:rPr>
          <w:rFonts w:ascii="Open Sans" w:eastAsia="ＭＳ Ｐゴシック" w:hAnsi="Open Sans" w:cs="ＭＳ Ｐゴシック" w:hint="eastAsia"/>
          <w:b/>
          <w:bCs/>
          <w:color w:val="444444"/>
          <w:kern w:val="0"/>
          <w:sz w:val="27"/>
          <w:szCs w:val="27"/>
        </w:rPr>
        <w:t>プロジェクトはどのように運営されていますか</w:t>
      </w:r>
      <w:ins w:id="6" w:author="imada" w:date="2017-07-07T13:28:00Z">
        <w:r w:rsidR="005758EB" w:rsidRPr="0037519D">
          <w:rPr>
            <w:rFonts w:ascii="Open Sans" w:eastAsia="ＭＳ Ｐゴシック" w:hAnsi="Open Sans" w:cs="ＭＳ Ｐゴシック"/>
            <w:b/>
            <w:bCs/>
            <w:color w:val="444444"/>
            <w:kern w:val="0"/>
            <w:sz w:val="27"/>
            <w:szCs w:val="27"/>
          </w:rPr>
          <w:t>？</w:t>
        </w:r>
      </w:ins>
      <w:del w:id="7" w:author="imada" w:date="2017-07-07T13:28:00Z">
        <w:r w:rsidR="002E37BD" w:rsidRPr="0037519D" w:rsidDel="005758EB">
          <w:rPr>
            <w:rFonts w:ascii="Open Sans" w:eastAsia="ＭＳ Ｐゴシック" w:hAnsi="Open Sans" w:cs="ＭＳ Ｐゴシック"/>
            <w:b/>
            <w:bCs/>
            <w:color w:val="444444"/>
            <w:kern w:val="0"/>
            <w:sz w:val="27"/>
            <w:szCs w:val="27"/>
          </w:rPr>
          <w:delText>?</w:delText>
        </w:r>
      </w:del>
    </w:p>
    <w:p w14:paraId="48754A6D" w14:textId="61202AB8"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 xml:space="preserve">The </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プロジェクトは</w:t>
      </w:r>
      <w:r w:rsidR="009A7D71">
        <w:rPr>
          <w:rFonts w:ascii="Roboto" w:eastAsia="ＭＳ Ｐゴシック" w:hAnsi="Roboto" w:cs="ＭＳ Ｐゴシック" w:hint="eastAsia"/>
          <w:color w:val="676767"/>
          <w:kern w:val="0"/>
          <w:sz w:val="27"/>
          <w:szCs w:val="27"/>
        </w:rPr>
        <w:t>以下の</w:t>
      </w:r>
      <w:r w:rsidR="009A7D71">
        <w:rPr>
          <w:rFonts w:ascii="Roboto" w:eastAsia="ＭＳ Ｐゴシック" w:hAnsi="Roboto" w:cs="ＭＳ Ｐゴシック" w:hint="eastAsia"/>
          <w:color w:val="676767"/>
          <w:kern w:val="0"/>
          <w:sz w:val="27"/>
          <w:szCs w:val="27"/>
        </w:rPr>
        <w:t>3</w:t>
      </w:r>
      <w:r w:rsidRPr="0037519D">
        <w:rPr>
          <w:rFonts w:ascii="Roboto" w:eastAsia="ＭＳ Ｐゴシック" w:hAnsi="Roboto" w:cs="ＭＳ Ｐゴシック"/>
          <w:color w:val="676767"/>
          <w:kern w:val="0"/>
          <w:sz w:val="27"/>
          <w:szCs w:val="27"/>
        </w:rPr>
        <w:t>つのワーキング</w:t>
      </w:r>
      <w:r w:rsidRPr="0037519D">
        <w:rPr>
          <w:rFonts w:ascii="Roboto" w:eastAsia="ＭＳ Ｐゴシック" w:hAnsi="Roboto" w:cs="ＭＳ Ｐゴシック"/>
          <w:color w:val="676767"/>
          <w:kern w:val="0"/>
          <w:sz w:val="27"/>
          <w:szCs w:val="27"/>
        </w:rPr>
        <w:t xml:space="preserve"> </w:t>
      </w:r>
      <w:r w:rsidRPr="0037519D">
        <w:rPr>
          <w:rFonts w:ascii="Roboto" w:eastAsia="ＭＳ Ｐゴシック" w:hAnsi="Roboto" w:cs="ＭＳ Ｐゴシック"/>
          <w:color w:val="676767"/>
          <w:kern w:val="0"/>
          <w:sz w:val="27"/>
          <w:szCs w:val="27"/>
        </w:rPr>
        <w:t>グループからなり、誰でも参加して貢献できます</w:t>
      </w:r>
      <w:r w:rsidR="009A7D71">
        <w:rPr>
          <w:rFonts w:ascii="Roboto" w:eastAsia="ＭＳ Ｐゴシック" w:hAnsi="Roboto" w:cs="ＭＳ Ｐゴシック" w:hint="eastAsia"/>
          <w:color w:val="676767"/>
          <w:kern w:val="0"/>
          <w:sz w:val="27"/>
          <w:szCs w:val="27"/>
        </w:rPr>
        <w:t>。</w:t>
      </w:r>
    </w:p>
    <w:p w14:paraId="56B522BE" w14:textId="52C4C2DB"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仕様ワーキング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グループ</w:t>
      </w:r>
      <w:r w:rsidRPr="0037519D">
        <w:rPr>
          <w:rFonts w:ascii="inherit" w:eastAsia="ＭＳ Ｐゴシック" w:hAnsi="inherit" w:cs="ＭＳ Ｐゴシック"/>
          <w:color w:val="676767"/>
          <w:kern w:val="0"/>
          <w:sz w:val="27"/>
          <w:szCs w:val="27"/>
        </w:rPr>
        <w:t xml:space="preserve"> – FOSS</w:t>
      </w:r>
      <w:r w:rsidRPr="0037519D">
        <w:rPr>
          <w:rFonts w:ascii="inherit" w:eastAsia="ＭＳ Ｐゴシック" w:hAnsi="inherit" w:cs="ＭＳ Ｐゴシック"/>
          <w:color w:val="676767"/>
          <w:kern w:val="0"/>
          <w:sz w:val="27"/>
          <w:szCs w:val="27"/>
        </w:rPr>
        <w:t>コンプライアンス</w:t>
      </w:r>
      <w:r w:rsidR="008317A7">
        <w:rPr>
          <w:rFonts w:ascii="inherit" w:eastAsia="ＭＳ Ｐゴシック" w:hAnsi="inherit" w:cs="ＭＳ Ｐゴシック" w:hint="eastAsia"/>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プログラムが満</w:t>
      </w:r>
      <w:r w:rsidR="008947A2">
        <w:rPr>
          <w:rFonts w:ascii="inherit" w:eastAsia="ＭＳ Ｐゴシック" w:hAnsi="inherit" w:cs="ＭＳ Ｐゴシック" w:hint="eastAsia"/>
          <w:color w:val="676767"/>
          <w:kern w:val="0"/>
          <w:sz w:val="27"/>
          <w:szCs w:val="27"/>
        </w:rPr>
        <w:t>た</w:t>
      </w:r>
      <w:r w:rsidRPr="0037519D">
        <w:rPr>
          <w:rFonts w:ascii="inherit" w:eastAsia="ＭＳ Ｐゴシック" w:hAnsi="inherit" w:cs="ＭＳ Ｐゴシック"/>
          <w:color w:val="676767"/>
          <w:kern w:val="0"/>
          <w:sz w:val="27"/>
          <w:szCs w:val="27"/>
        </w:rPr>
        <w:t>すべき一連の要件を明確化し公表</w:t>
      </w:r>
      <w:r w:rsidR="00100BBF">
        <w:rPr>
          <w:rFonts w:ascii="inherit" w:eastAsia="ＭＳ Ｐゴシック" w:hAnsi="inherit" w:cs="ＭＳ Ｐゴシック" w:hint="eastAsia"/>
          <w:color w:val="676767"/>
          <w:kern w:val="0"/>
          <w:sz w:val="27"/>
          <w:szCs w:val="27"/>
        </w:rPr>
        <w:t>する</w:t>
      </w:r>
      <w:r w:rsidRPr="0037519D">
        <w:rPr>
          <w:rFonts w:ascii="inherit" w:eastAsia="ＭＳ Ｐゴシック" w:hAnsi="inherit" w:cs="ＭＳ Ｐゴシック"/>
          <w:color w:val="676767"/>
          <w:kern w:val="0"/>
          <w:sz w:val="27"/>
          <w:szCs w:val="27"/>
        </w:rPr>
        <w:t>。</w:t>
      </w:r>
    </w:p>
    <w:p w14:paraId="7E02C97B" w14:textId="61741B95"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カリキュラム</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ワーキング</w:t>
      </w:r>
      <w:r w:rsidR="009A7D71">
        <w:rPr>
          <w:rFonts w:ascii="inherit" w:eastAsia="ＭＳ Ｐゴシック" w:hAnsi="inherit" w:cs="ＭＳ Ｐゴシック" w:hint="eastAsia"/>
          <w:color w:val="676767"/>
          <w:kern w:val="0"/>
          <w:sz w:val="27"/>
          <w:szCs w:val="27"/>
        </w:rPr>
        <w:t xml:space="preserve"> </w:t>
      </w:r>
      <w:r w:rsidRPr="0037519D">
        <w:rPr>
          <w:rFonts w:ascii="inherit" w:eastAsia="ＭＳ Ｐゴシック" w:hAnsi="inherit" w:cs="ＭＳ Ｐゴシック"/>
          <w:color w:val="676767"/>
          <w:kern w:val="0"/>
          <w:sz w:val="27"/>
          <w:szCs w:val="27"/>
        </w:rPr>
        <w:t>グループ</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トレーニング用資料を提供することで、仕様に規定された教育要件を満たす手助けを</w:t>
      </w:r>
      <w:r w:rsidR="00100BBF">
        <w:rPr>
          <w:rFonts w:ascii="inherit" w:eastAsia="ＭＳ Ｐゴシック" w:hAnsi="inherit" w:cs="ＭＳ Ｐゴシック" w:hint="eastAsia"/>
          <w:color w:val="676767"/>
          <w:kern w:val="0"/>
          <w:sz w:val="27"/>
          <w:szCs w:val="27"/>
        </w:rPr>
        <w:t>する</w:t>
      </w:r>
      <w:r w:rsidR="00C811EF">
        <w:rPr>
          <w:rFonts w:ascii="inherit" w:eastAsia="ＭＳ Ｐゴシック" w:hAnsi="inherit" w:cs="ＭＳ Ｐゴシック" w:hint="eastAsia"/>
          <w:color w:val="676767"/>
          <w:kern w:val="0"/>
          <w:sz w:val="27"/>
          <w:szCs w:val="27"/>
        </w:rPr>
        <w:t>。</w:t>
      </w:r>
    </w:p>
    <w:p w14:paraId="4BF87A8E" w14:textId="10B40849"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適合性ワーキング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グループ</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企業が仕様の要件を</w:t>
      </w:r>
      <w:r w:rsidR="00A120DF">
        <w:rPr>
          <w:rFonts w:ascii="inherit" w:eastAsia="ＭＳ Ｐゴシック" w:hAnsi="inherit" w:cs="ＭＳ Ｐゴシック" w:hint="eastAsia"/>
          <w:color w:val="676767"/>
          <w:kern w:val="0"/>
          <w:sz w:val="27"/>
          <w:szCs w:val="27"/>
        </w:rPr>
        <w:t>遵守</w:t>
      </w:r>
      <w:r w:rsidRPr="0037519D">
        <w:rPr>
          <w:rFonts w:ascii="inherit" w:eastAsia="ＭＳ Ｐゴシック" w:hAnsi="inherit" w:cs="ＭＳ Ｐゴシック"/>
          <w:color w:val="676767"/>
          <w:kern w:val="0"/>
          <w:sz w:val="27"/>
          <w:szCs w:val="27"/>
        </w:rPr>
        <w:t>しているかどうかをチェックする手助けを</w:t>
      </w:r>
      <w:r w:rsidR="00100BBF">
        <w:rPr>
          <w:rFonts w:ascii="inherit" w:eastAsia="ＭＳ Ｐゴシック" w:hAnsi="inherit" w:cs="ＭＳ Ｐゴシック" w:hint="eastAsia"/>
          <w:color w:val="676767"/>
          <w:kern w:val="0"/>
          <w:sz w:val="27"/>
          <w:szCs w:val="27"/>
        </w:rPr>
        <w:t>する</w:t>
      </w:r>
      <w:r w:rsidRPr="0037519D">
        <w:rPr>
          <w:rFonts w:ascii="inherit" w:eastAsia="ＭＳ Ｐゴシック" w:hAnsi="inherit" w:cs="ＭＳ Ｐゴシック"/>
          <w:color w:val="676767"/>
          <w:kern w:val="0"/>
          <w:sz w:val="27"/>
          <w:szCs w:val="27"/>
        </w:rPr>
        <w:t>。</w:t>
      </w:r>
    </w:p>
    <w:p w14:paraId="168271A1" w14:textId="4FFF1BB7"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さらに、</w:t>
      </w:r>
      <w:r w:rsidR="006C080A">
        <w:rPr>
          <w:rFonts w:ascii="Roboto" w:eastAsia="ＭＳ Ｐゴシック" w:hAnsi="Roboto" w:cs="ＭＳ Ｐゴシック" w:hint="eastAsia"/>
          <w:color w:val="676767"/>
          <w:kern w:val="0"/>
          <w:sz w:val="27"/>
          <w:szCs w:val="27"/>
        </w:rPr>
        <w:t>有料メンバー制の</w:t>
      </w:r>
      <w:r w:rsidR="00A120DF">
        <w:rPr>
          <w:rFonts w:ascii="Roboto" w:eastAsia="ＭＳ Ｐゴシック" w:hAnsi="Roboto" w:cs="ＭＳ Ｐゴシック" w:hint="eastAsia"/>
          <w:color w:val="676767"/>
          <w:kern w:val="0"/>
          <w:sz w:val="27"/>
          <w:szCs w:val="27"/>
        </w:rPr>
        <w:t>以下の</w:t>
      </w:r>
      <w:r w:rsidR="00A120DF">
        <w:rPr>
          <w:rFonts w:ascii="Roboto" w:eastAsia="ＭＳ Ｐゴシック" w:hAnsi="Roboto" w:cs="ＭＳ Ｐゴシック" w:hint="eastAsia"/>
          <w:color w:val="676767"/>
          <w:kern w:val="0"/>
          <w:sz w:val="27"/>
          <w:szCs w:val="27"/>
        </w:rPr>
        <w:t>3</w:t>
      </w:r>
      <w:r w:rsidRPr="0037519D">
        <w:rPr>
          <w:rFonts w:ascii="Roboto" w:eastAsia="ＭＳ Ｐゴシック" w:hAnsi="Roboto" w:cs="ＭＳ Ｐゴシック"/>
          <w:color w:val="676767"/>
          <w:kern w:val="0"/>
          <w:sz w:val="27"/>
          <w:szCs w:val="27"/>
        </w:rPr>
        <w:t>つの委員会があります。</w:t>
      </w:r>
    </w:p>
    <w:p w14:paraId="254DF160" w14:textId="367EC615"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ガバニング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ボード</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プロジェクト</w:t>
      </w:r>
      <w:r w:rsidR="008317A7">
        <w:rPr>
          <w:rFonts w:ascii="inherit" w:eastAsia="ＭＳ Ｐゴシック" w:hAnsi="inherit" w:cs="ＭＳ Ｐゴシック" w:hint="eastAsia"/>
          <w:color w:val="676767"/>
          <w:kern w:val="0"/>
          <w:sz w:val="27"/>
          <w:szCs w:val="27"/>
        </w:rPr>
        <w:t>のポリシー</w:t>
      </w:r>
      <w:r w:rsidR="00A120DF">
        <w:rPr>
          <w:rFonts w:ascii="inherit" w:eastAsia="ＭＳ Ｐゴシック" w:hAnsi="inherit" w:cs="ＭＳ Ｐゴシック" w:hint="eastAsia"/>
          <w:color w:val="676767"/>
          <w:kern w:val="0"/>
          <w:sz w:val="27"/>
          <w:szCs w:val="27"/>
        </w:rPr>
        <w:t>や</w:t>
      </w:r>
      <w:r w:rsidR="008317A7">
        <w:rPr>
          <w:rFonts w:ascii="inherit" w:eastAsia="ＭＳ Ｐゴシック" w:hAnsi="inherit" w:cs="ＭＳ Ｐゴシック" w:hint="eastAsia"/>
          <w:color w:val="676767"/>
          <w:kern w:val="0"/>
          <w:sz w:val="27"/>
          <w:szCs w:val="27"/>
        </w:rPr>
        <w:t>ルール</w:t>
      </w:r>
      <w:r w:rsidR="00A120DF">
        <w:rPr>
          <w:rFonts w:ascii="inherit" w:eastAsia="ＭＳ Ｐゴシック" w:hAnsi="inherit" w:cs="ＭＳ Ｐゴシック" w:hint="eastAsia"/>
          <w:color w:val="676767"/>
          <w:kern w:val="0"/>
          <w:sz w:val="27"/>
          <w:szCs w:val="27"/>
        </w:rPr>
        <w:t>および</w:t>
      </w:r>
      <w:r w:rsidR="008317A7">
        <w:rPr>
          <w:rFonts w:ascii="inherit" w:eastAsia="ＭＳ Ｐゴシック" w:hAnsi="inherit" w:cs="ＭＳ Ｐゴシック" w:hint="eastAsia"/>
          <w:color w:val="676767"/>
          <w:kern w:val="0"/>
          <w:sz w:val="27"/>
          <w:szCs w:val="27"/>
        </w:rPr>
        <w:t>手続き</w:t>
      </w:r>
      <w:r w:rsidRPr="0037519D">
        <w:rPr>
          <w:rFonts w:ascii="inherit" w:eastAsia="ＭＳ Ｐゴシック" w:hAnsi="inherit" w:cs="ＭＳ Ｐゴシック"/>
          <w:color w:val="676767"/>
          <w:kern w:val="0"/>
          <w:sz w:val="27"/>
          <w:szCs w:val="27"/>
        </w:rPr>
        <w:t>、資金集め、予算</w:t>
      </w:r>
      <w:r w:rsidR="00A120DF">
        <w:rPr>
          <w:rFonts w:ascii="inherit" w:eastAsia="ＭＳ Ｐゴシック" w:hAnsi="inherit" w:cs="ＭＳ Ｐゴシック" w:hint="eastAsia"/>
          <w:color w:val="676767"/>
          <w:kern w:val="0"/>
          <w:sz w:val="27"/>
          <w:szCs w:val="27"/>
        </w:rPr>
        <w:t>など</w:t>
      </w:r>
      <w:r w:rsidRPr="0037519D">
        <w:rPr>
          <w:rFonts w:ascii="inherit" w:eastAsia="ＭＳ Ｐゴシック" w:hAnsi="inherit" w:cs="ＭＳ Ｐゴシック"/>
          <w:color w:val="676767"/>
          <w:kern w:val="0"/>
          <w:sz w:val="27"/>
          <w:szCs w:val="27"/>
        </w:rPr>
        <w:t>を管理</w:t>
      </w:r>
      <w:r w:rsidR="00100BBF">
        <w:rPr>
          <w:rFonts w:ascii="inherit" w:eastAsia="ＭＳ Ｐゴシック" w:hAnsi="inherit" w:cs="ＭＳ Ｐゴシック" w:hint="eastAsia"/>
          <w:color w:val="676767"/>
          <w:kern w:val="0"/>
          <w:sz w:val="27"/>
          <w:szCs w:val="27"/>
        </w:rPr>
        <w:t>する</w:t>
      </w:r>
      <w:r w:rsidRPr="0037519D">
        <w:rPr>
          <w:rFonts w:ascii="inherit" w:eastAsia="ＭＳ Ｐゴシック" w:hAnsi="inherit" w:cs="ＭＳ Ｐゴシック"/>
          <w:color w:val="676767"/>
          <w:kern w:val="0"/>
          <w:sz w:val="27"/>
          <w:szCs w:val="27"/>
        </w:rPr>
        <w:t>。</w:t>
      </w:r>
    </w:p>
    <w:p w14:paraId="3A31B915" w14:textId="0574AC22"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ステアリング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コミッティ</w:t>
      </w:r>
      <w:ins w:id="8" w:author="imada" w:date="2017-07-07T13:23:00Z">
        <w:r w:rsidR="00001D09">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 xml:space="preserve"> –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コンプライアンス仕様の開発、管理および更新</w:t>
      </w:r>
      <w:r w:rsidR="00C811EF">
        <w:rPr>
          <w:rFonts w:ascii="inherit" w:eastAsia="ＭＳ Ｐゴシック" w:hAnsi="inherit" w:cs="ＭＳ Ｐゴシック" w:hint="eastAsia"/>
          <w:color w:val="676767"/>
          <w:kern w:val="0"/>
          <w:sz w:val="27"/>
          <w:szCs w:val="27"/>
        </w:rPr>
        <w:t>を行</w:t>
      </w:r>
      <w:r w:rsidR="00100BBF">
        <w:rPr>
          <w:rFonts w:ascii="inherit" w:eastAsia="ＭＳ Ｐゴシック" w:hAnsi="inherit" w:cs="ＭＳ Ｐゴシック" w:hint="eastAsia"/>
          <w:color w:val="676767"/>
          <w:kern w:val="0"/>
          <w:sz w:val="27"/>
          <w:szCs w:val="27"/>
        </w:rPr>
        <w:t>う</w:t>
      </w:r>
      <w:r w:rsidRPr="0037519D">
        <w:rPr>
          <w:rFonts w:ascii="inherit" w:eastAsia="ＭＳ Ｐゴシック" w:hAnsi="inherit" w:cs="ＭＳ Ｐゴシック"/>
          <w:color w:val="676767"/>
          <w:kern w:val="0"/>
          <w:sz w:val="27"/>
          <w:szCs w:val="27"/>
        </w:rPr>
        <w:t>。</w:t>
      </w:r>
    </w:p>
    <w:p w14:paraId="20961FDD" w14:textId="67FC4D12"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lastRenderedPageBreak/>
        <w:t>アウトリーチ</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コミッティ</w:t>
      </w:r>
      <w:ins w:id="9" w:author="imada" w:date="2017-07-07T13:23:00Z">
        <w:r w:rsidR="00001D09">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ガバニング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ボードと連携して、オープンソース関連のサプライ</w:t>
      </w:r>
      <w:r w:rsidR="00A120DF">
        <w:rPr>
          <w:rFonts w:ascii="inherit" w:eastAsia="ＭＳ Ｐゴシック" w:hAnsi="inherit" w:cs="ＭＳ Ｐゴシック" w:hint="eastAsia"/>
          <w:color w:val="676767"/>
          <w:kern w:val="0"/>
          <w:sz w:val="27"/>
          <w:szCs w:val="27"/>
        </w:rPr>
        <w:t xml:space="preserve"> </w:t>
      </w:r>
      <w:r w:rsidRPr="0037519D">
        <w:rPr>
          <w:rFonts w:ascii="inherit" w:eastAsia="ＭＳ Ｐゴシック" w:hAnsi="inherit" w:cs="ＭＳ Ｐゴシック"/>
          <w:color w:val="676767"/>
          <w:kern w:val="0"/>
          <w:sz w:val="27"/>
          <w:szCs w:val="27"/>
        </w:rPr>
        <w:t>チェーン全体に</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エコシステムを構築するための施策を設計</w:t>
      </w:r>
      <w:r w:rsidR="00C811EF">
        <w:rPr>
          <w:rFonts w:ascii="inherit" w:eastAsia="ＭＳ Ｐゴシック" w:hAnsi="inherit" w:cs="ＭＳ Ｐゴシック" w:hint="eastAsia"/>
          <w:color w:val="676767"/>
          <w:kern w:val="0"/>
          <w:sz w:val="27"/>
          <w:szCs w:val="27"/>
        </w:rPr>
        <w:t>・</w:t>
      </w:r>
      <w:r w:rsidRPr="0037519D">
        <w:rPr>
          <w:rFonts w:ascii="inherit" w:eastAsia="ＭＳ Ｐゴシック" w:hAnsi="inherit" w:cs="ＭＳ Ｐゴシック"/>
          <w:color w:val="676767"/>
          <w:kern w:val="0"/>
          <w:sz w:val="27"/>
          <w:szCs w:val="27"/>
        </w:rPr>
        <w:t>開発</w:t>
      </w:r>
      <w:r w:rsidR="00C811EF">
        <w:rPr>
          <w:rFonts w:ascii="inherit" w:eastAsia="ＭＳ Ｐゴシック" w:hAnsi="inherit" w:cs="ＭＳ Ｐゴシック" w:hint="eastAsia"/>
          <w:color w:val="676767"/>
          <w:kern w:val="0"/>
          <w:sz w:val="27"/>
          <w:szCs w:val="27"/>
        </w:rPr>
        <w:t>・</w:t>
      </w:r>
      <w:r w:rsidRPr="0037519D">
        <w:rPr>
          <w:rFonts w:ascii="inherit" w:eastAsia="ＭＳ Ｐゴシック" w:hAnsi="inherit" w:cs="ＭＳ Ｐゴシック"/>
          <w:color w:val="676767"/>
          <w:kern w:val="0"/>
          <w:sz w:val="27"/>
          <w:szCs w:val="27"/>
        </w:rPr>
        <w:t>実行する。</w:t>
      </w:r>
    </w:p>
    <w:p w14:paraId="3A5134D5" w14:textId="0DA13E3E"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と</w:t>
      </w:r>
      <w:r w:rsidRPr="0037519D">
        <w:rPr>
          <w:rFonts w:ascii="Open Sans" w:eastAsia="ＭＳ Ｐゴシック" w:hAnsi="Open Sans" w:cs="ＭＳ Ｐゴシック"/>
          <w:b/>
          <w:bCs/>
          <w:color w:val="444444"/>
          <w:kern w:val="0"/>
          <w:sz w:val="27"/>
          <w:szCs w:val="27"/>
        </w:rPr>
        <w:t>CII Best Practices</w:t>
      </w:r>
      <w:r w:rsidRPr="0037519D">
        <w:rPr>
          <w:rFonts w:ascii="Open Sans" w:eastAsia="ＭＳ Ｐゴシック" w:hAnsi="Open Sans" w:cs="ＭＳ Ｐゴシック"/>
          <w:b/>
          <w:bCs/>
          <w:color w:val="444444"/>
          <w:kern w:val="0"/>
          <w:sz w:val="27"/>
          <w:szCs w:val="27"/>
        </w:rPr>
        <w:t>の関係を教えてください。</w:t>
      </w:r>
    </w:p>
    <w:p w14:paraId="58649729" w14:textId="703874BA"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と</w:t>
      </w:r>
      <w:r w:rsidRPr="0037519D">
        <w:rPr>
          <w:rFonts w:ascii="inherit" w:eastAsia="ＭＳ Ｐゴシック" w:hAnsi="inherit" w:cs="ＭＳ Ｐゴシック"/>
          <w:color w:val="676767"/>
          <w:kern w:val="0"/>
          <w:sz w:val="27"/>
          <w:szCs w:val="27"/>
        </w:rPr>
        <w:t>CII Best Practices</w:t>
      </w:r>
      <w:r w:rsidRPr="0037519D">
        <w:rPr>
          <w:rFonts w:ascii="inherit" w:eastAsia="ＭＳ Ｐゴシック" w:hAnsi="inherit" w:cs="ＭＳ Ｐゴシック"/>
          <w:color w:val="676767"/>
          <w:kern w:val="0"/>
          <w:sz w:val="27"/>
          <w:szCs w:val="27"/>
        </w:rPr>
        <w:t>はいずれも、</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プロセスの品質基準を明確化する</w:t>
      </w:r>
      <w:r w:rsidR="00C811EF">
        <w:rPr>
          <w:rFonts w:ascii="inherit" w:eastAsia="ＭＳ Ｐゴシック" w:hAnsi="inherit" w:cs="ＭＳ Ｐゴシック" w:hint="eastAsia"/>
          <w:color w:val="676767"/>
          <w:kern w:val="0"/>
          <w:sz w:val="27"/>
          <w:szCs w:val="27"/>
        </w:rPr>
        <w:t>ことを目指す</w:t>
      </w:r>
      <w:r w:rsidRPr="0037519D">
        <w:rPr>
          <w:rFonts w:ascii="inherit" w:eastAsia="ＭＳ Ｐゴシック" w:hAnsi="inherit" w:cs="ＭＳ Ｐゴシック"/>
          <w:color w:val="676767"/>
          <w:kern w:val="0"/>
          <w:sz w:val="27"/>
          <w:szCs w:val="27"/>
        </w:rPr>
        <w:t>Linux Foundation</w:t>
      </w:r>
      <w:r w:rsidR="006C080A">
        <w:rPr>
          <w:rFonts w:ascii="inherit" w:eastAsia="ＭＳ Ｐゴシック" w:hAnsi="inherit" w:cs="ＭＳ Ｐゴシック" w:hint="eastAsia"/>
          <w:color w:val="676767"/>
          <w:kern w:val="0"/>
          <w:sz w:val="27"/>
          <w:szCs w:val="27"/>
        </w:rPr>
        <w:t>の</w:t>
      </w:r>
      <w:r w:rsidR="00100BBF">
        <w:rPr>
          <w:rFonts w:ascii="inherit" w:eastAsia="ＭＳ Ｐゴシック" w:hAnsi="inherit" w:cs="ＭＳ Ｐゴシック" w:hint="eastAsia"/>
          <w:color w:val="676767"/>
          <w:kern w:val="0"/>
          <w:sz w:val="27"/>
          <w:szCs w:val="27"/>
        </w:rPr>
        <w:t>プロジェクト</w:t>
      </w:r>
      <w:r w:rsidRPr="0037519D">
        <w:rPr>
          <w:rFonts w:ascii="inherit" w:eastAsia="ＭＳ Ｐゴシック" w:hAnsi="inherit" w:cs="ＭＳ Ｐゴシック"/>
          <w:color w:val="676767"/>
          <w:kern w:val="0"/>
          <w:sz w:val="27"/>
          <w:szCs w:val="27"/>
        </w:rPr>
        <w:t>です。</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は、</w:t>
      </w:r>
      <w:r w:rsidR="002E468E">
        <w:rPr>
          <w:rFonts w:ascii="inherit" w:eastAsia="ＭＳ Ｐゴシック" w:hAnsi="inherit" w:cs="ＭＳ Ｐゴシック" w:hint="eastAsia"/>
          <w:color w:val="676767"/>
          <w:kern w:val="0"/>
          <w:sz w:val="27"/>
          <w:szCs w:val="27"/>
        </w:rPr>
        <w:t>「</w:t>
      </w:r>
      <w:r w:rsidRPr="0037519D">
        <w:rPr>
          <w:rFonts w:ascii="inherit" w:eastAsia="ＭＳ Ｐゴシック" w:hAnsi="inherit" w:cs="ＭＳ Ｐゴシック"/>
          <w:color w:val="676767"/>
          <w:kern w:val="0"/>
          <w:sz w:val="27"/>
          <w:szCs w:val="27"/>
        </w:rPr>
        <w:t xml:space="preserve">i) </w:t>
      </w:r>
      <w:r w:rsidR="003956F6">
        <w:rPr>
          <w:rFonts w:ascii="inherit" w:eastAsia="ＭＳ Ｐゴシック" w:hAnsi="inherit" w:cs="ＭＳ Ｐゴシック" w:hint="eastAsia"/>
          <w:color w:val="676767"/>
          <w:kern w:val="0"/>
          <w:sz w:val="27"/>
          <w:szCs w:val="27"/>
        </w:rPr>
        <w:t>複数の</w:t>
      </w:r>
      <w:r w:rsidR="001C7A0D">
        <w:rPr>
          <w:rFonts w:ascii="inherit" w:eastAsia="ＭＳ Ｐゴシック" w:hAnsi="inherit" w:cs="ＭＳ Ｐゴシック" w:hint="eastAsia"/>
          <w:color w:val="676767"/>
          <w:kern w:val="0"/>
          <w:sz w:val="27"/>
          <w:szCs w:val="27"/>
        </w:rPr>
        <w:t>異なる</w:t>
      </w:r>
      <w:r w:rsidRPr="0037519D">
        <w:rPr>
          <w:rFonts w:ascii="inherit" w:eastAsia="ＭＳ Ｐゴシック" w:hAnsi="inherit" w:cs="ＭＳ Ｐゴシック"/>
          <w:color w:val="676767"/>
          <w:kern w:val="0"/>
          <w:sz w:val="27"/>
          <w:szCs w:val="27"/>
        </w:rPr>
        <w:t>プロジェクトから供給される</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を自組織のソリューションに活用する組織</w:t>
      </w:r>
      <w:r w:rsidR="00314437">
        <w:rPr>
          <w:rFonts w:ascii="inherit" w:eastAsia="ＭＳ Ｐゴシック" w:hAnsi="inherit" w:cs="ＭＳ Ｐゴシック" w:hint="eastAsia"/>
          <w:color w:val="676767"/>
          <w:kern w:val="0"/>
          <w:sz w:val="27"/>
          <w:szCs w:val="27"/>
        </w:rPr>
        <w:t>の</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プログラムを改善すること</w:t>
      </w:r>
      <w:r w:rsidR="00100BBF">
        <w:rPr>
          <w:rFonts w:ascii="inherit" w:eastAsia="ＭＳ Ｐゴシック" w:hAnsi="inherit" w:cs="ＭＳ Ｐゴシック" w:hint="eastAsia"/>
          <w:color w:val="676767"/>
          <w:kern w:val="0"/>
          <w:sz w:val="27"/>
          <w:szCs w:val="27"/>
        </w:rPr>
        <w:t>」</w:t>
      </w:r>
      <w:r w:rsidRPr="0037519D">
        <w:rPr>
          <w:rFonts w:ascii="inherit" w:eastAsia="ＭＳ Ｐゴシック" w:hAnsi="inherit" w:cs="ＭＳ Ｐゴシック"/>
          <w:color w:val="676767"/>
          <w:kern w:val="0"/>
          <w:sz w:val="27"/>
          <w:szCs w:val="27"/>
        </w:rPr>
        <w:t>と</w:t>
      </w:r>
      <w:r w:rsidR="002E468E">
        <w:rPr>
          <w:rFonts w:ascii="inherit" w:eastAsia="ＭＳ Ｐゴシック" w:hAnsi="inherit" w:cs="ＭＳ Ｐゴシック" w:hint="eastAsia"/>
          <w:color w:val="676767"/>
          <w:kern w:val="0"/>
          <w:sz w:val="27"/>
          <w:szCs w:val="27"/>
        </w:rPr>
        <w:t>「</w:t>
      </w:r>
      <w:r w:rsidRPr="0037519D">
        <w:rPr>
          <w:rFonts w:ascii="inherit" w:eastAsia="ＭＳ Ｐゴシック" w:hAnsi="inherit" w:cs="ＭＳ Ｐゴシック"/>
          <w:color w:val="676767"/>
          <w:kern w:val="0"/>
          <w:sz w:val="27"/>
          <w:szCs w:val="27"/>
        </w:rPr>
        <w:t>ii) FOSS</w:t>
      </w:r>
      <w:r w:rsidRPr="0037519D">
        <w:rPr>
          <w:rFonts w:ascii="inherit" w:eastAsia="ＭＳ Ｐゴシック" w:hAnsi="inherit" w:cs="ＭＳ Ｐゴシック"/>
          <w:color w:val="676767"/>
          <w:kern w:val="0"/>
          <w:sz w:val="27"/>
          <w:szCs w:val="27"/>
        </w:rPr>
        <w:t>コミュニティ</w:t>
      </w:r>
      <w:ins w:id="10" w:author="imada" w:date="2017-07-07T13:26:00Z">
        <w:r w:rsidR="00241E5D" w:rsidRPr="00241E5D">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へ成果を</w:t>
      </w:r>
      <w:r w:rsidR="00100BBF">
        <w:rPr>
          <w:rFonts w:ascii="inherit" w:eastAsia="ＭＳ Ｐゴシック" w:hAnsi="inherit" w:cs="ＭＳ Ｐゴシック" w:hint="eastAsia"/>
          <w:color w:val="676767"/>
          <w:kern w:val="0"/>
          <w:sz w:val="27"/>
          <w:szCs w:val="27"/>
        </w:rPr>
        <w:t>還元</w:t>
      </w:r>
      <w:r w:rsidRPr="0037519D">
        <w:rPr>
          <w:rFonts w:ascii="inherit" w:eastAsia="ＭＳ Ｐゴシック" w:hAnsi="inherit" w:cs="ＭＳ Ｐゴシック"/>
          <w:color w:val="676767"/>
          <w:kern w:val="0"/>
          <w:sz w:val="27"/>
          <w:szCs w:val="27"/>
        </w:rPr>
        <w:t>するためのプロセス</w:t>
      </w:r>
      <w:r w:rsidR="00314437">
        <w:rPr>
          <w:rFonts w:ascii="inherit" w:eastAsia="ＭＳ Ｐゴシック" w:hAnsi="inherit" w:cs="ＭＳ Ｐゴシック" w:hint="eastAsia"/>
          <w:color w:val="676767"/>
          <w:kern w:val="0"/>
          <w:sz w:val="27"/>
          <w:szCs w:val="27"/>
        </w:rPr>
        <w:t>」</w:t>
      </w:r>
      <w:r w:rsidRPr="0037519D">
        <w:rPr>
          <w:rFonts w:ascii="inherit" w:eastAsia="ＭＳ Ｐゴシック" w:hAnsi="inherit" w:cs="ＭＳ Ｐゴシック"/>
          <w:color w:val="676767"/>
          <w:kern w:val="0"/>
          <w:sz w:val="27"/>
          <w:szCs w:val="27"/>
        </w:rPr>
        <w:t>にフォーカスしています。これに対して、</w:t>
      </w:r>
      <w:r w:rsidRPr="0037519D">
        <w:rPr>
          <w:rFonts w:ascii="inherit" w:eastAsia="ＭＳ Ｐゴシック" w:hAnsi="inherit" w:cs="ＭＳ Ｐゴシック"/>
          <w:color w:val="676767"/>
          <w:kern w:val="0"/>
          <w:sz w:val="27"/>
          <w:szCs w:val="27"/>
        </w:rPr>
        <w:t>CII best practices badge</w:t>
      </w:r>
      <w:r w:rsidRPr="0037519D">
        <w:rPr>
          <w:rFonts w:ascii="inherit" w:eastAsia="ＭＳ Ｐゴシック" w:hAnsi="inherit" w:cs="ＭＳ Ｐゴシック"/>
          <w:color w:val="676767"/>
          <w:kern w:val="0"/>
          <w:sz w:val="27"/>
          <w:szCs w:val="27"/>
        </w:rPr>
        <w:t>は</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プロジェクト自体を良い状態で運営するための基準にフォーカスしています。</w:t>
      </w:r>
      <w:r w:rsidRPr="0037519D">
        <w:rPr>
          <w:rFonts w:ascii="inherit" w:eastAsia="ＭＳ Ｐゴシック" w:hAnsi="inherit" w:cs="ＭＳ Ｐゴシック"/>
          <w:color w:val="676767"/>
          <w:kern w:val="0"/>
          <w:sz w:val="27"/>
          <w:szCs w:val="27"/>
        </w:rPr>
        <w:t>CII Best Practices badge</w:t>
      </w:r>
      <w:r w:rsidRPr="0037519D">
        <w:rPr>
          <w:rFonts w:ascii="inherit" w:eastAsia="ＭＳ Ｐゴシック" w:hAnsi="inherit" w:cs="ＭＳ Ｐゴシック"/>
          <w:color w:val="676767"/>
          <w:kern w:val="0"/>
          <w:sz w:val="27"/>
          <w:szCs w:val="27"/>
        </w:rPr>
        <w:t>の取得に関心のある方は、</w:t>
      </w:r>
      <w:r w:rsidR="00B12465">
        <w:fldChar w:fldCharType="begin"/>
      </w:r>
      <w:r w:rsidR="00B12465">
        <w:instrText xml:space="preserve"> HYPERLINK "https://bestpractices.coreinfrastructure.org/" \o "https://bestpractices.coreinfrastructure.org/" </w:instrText>
      </w:r>
      <w:r w:rsidR="00B12465">
        <w:fldChar w:fldCharType="separate"/>
      </w:r>
      <w:r w:rsidRPr="0037519D">
        <w:rPr>
          <w:rFonts w:ascii="inherit" w:eastAsia="ＭＳ Ｐゴシック" w:hAnsi="inherit" w:cs="ＭＳ Ｐゴシック"/>
          <w:color w:val="00AEBC"/>
          <w:kern w:val="0"/>
          <w:sz w:val="27"/>
          <w:szCs w:val="27"/>
          <w:bdr w:val="none" w:sz="0" w:space="0" w:color="auto" w:frame="1"/>
        </w:rPr>
        <w:t>CII Best Practices</w:t>
      </w:r>
      <w:r w:rsidRPr="0037519D">
        <w:rPr>
          <w:rFonts w:ascii="inherit" w:eastAsia="ＭＳ Ｐゴシック" w:hAnsi="inherit" w:cs="ＭＳ Ｐゴシック"/>
          <w:color w:val="00AEBC"/>
          <w:kern w:val="0"/>
          <w:sz w:val="27"/>
          <w:szCs w:val="27"/>
          <w:bdr w:val="none" w:sz="0" w:space="0" w:color="auto" w:frame="1"/>
        </w:rPr>
        <w:t>ウェブサイト</w:t>
      </w:r>
      <w:r w:rsidR="00B12465">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をご覧ください。</w:t>
      </w:r>
    </w:p>
    <w:p w14:paraId="2607DA2F"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の各側面についてさらに学べる場所はありますか？</w:t>
      </w:r>
    </w:p>
    <w:p w14:paraId="164A1232" w14:textId="3EB0A845" w:rsidR="0037519D" w:rsidRPr="0037519D" w:rsidRDefault="00F11628"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Pr>
          <w:rFonts w:ascii="Roboto" w:eastAsia="ＭＳ Ｐゴシック" w:hAnsi="Roboto" w:cs="ＭＳ Ｐゴシック" w:hint="eastAsia"/>
          <w:color w:val="676767"/>
          <w:kern w:val="0"/>
          <w:sz w:val="27"/>
          <w:szCs w:val="27"/>
        </w:rPr>
        <w:t>まずは</w:t>
      </w:r>
      <w:r w:rsidR="0037519D" w:rsidRPr="0037519D">
        <w:rPr>
          <w:rFonts w:ascii="Roboto" w:eastAsia="ＭＳ Ｐゴシック" w:hAnsi="Roboto" w:cs="ＭＳ Ｐゴシック"/>
          <w:color w:val="676767"/>
          <w:kern w:val="0"/>
          <w:sz w:val="27"/>
          <w:szCs w:val="27"/>
        </w:rPr>
        <w:t>以下を</w:t>
      </w:r>
      <w:r>
        <w:rPr>
          <w:rFonts w:ascii="Roboto" w:eastAsia="ＭＳ Ｐゴシック" w:hAnsi="Roboto" w:cs="ＭＳ Ｐゴシック" w:hint="eastAsia"/>
          <w:color w:val="676767"/>
          <w:kern w:val="0"/>
          <w:sz w:val="27"/>
          <w:szCs w:val="27"/>
        </w:rPr>
        <w:t>お読みください。</w:t>
      </w:r>
    </w:p>
    <w:p w14:paraId="32A8C8D4" w14:textId="1A342607"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r w:rsidRPr="0037519D">
        <w:rPr>
          <w:rFonts w:ascii="Open Sans" w:eastAsia="ＭＳ Ｐゴシック" w:hAnsi="Open Sans" w:cs="ＭＳ Ｐゴシック"/>
          <w:b/>
          <w:bCs/>
          <w:color w:val="444444"/>
          <w:kern w:val="0"/>
          <w:sz w:val="33"/>
          <w:szCs w:val="33"/>
        </w:rPr>
        <w:t>仕様について</w:t>
      </w:r>
    </w:p>
    <w:p w14:paraId="102D3D7E" w14:textId="5DA38E8B"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仕様の目的を教えてください。</w:t>
      </w:r>
    </w:p>
    <w:p w14:paraId="329CC166" w14:textId="315F517E" w:rsidR="0037519D" w:rsidRPr="0037519D" w:rsidRDefault="006317B3"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Pr>
          <w:rFonts w:ascii="inherit" w:eastAsia="ＭＳ Ｐゴシック" w:hAnsi="inherit" w:cs="ＭＳ Ｐゴシック" w:hint="eastAsia"/>
          <w:color w:val="676767"/>
          <w:kern w:val="0"/>
          <w:sz w:val="27"/>
          <w:szCs w:val="27"/>
        </w:rPr>
        <w:t>OpenChain</w:t>
      </w:r>
      <w:proofErr w:type="spellEnd"/>
      <w:r w:rsidR="009A627E">
        <w:rPr>
          <w:rFonts w:ascii="inherit" w:eastAsia="ＭＳ Ｐゴシック" w:hAnsi="inherit" w:cs="ＭＳ Ｐゴシック" w:hint="eastAsia"/>
          <w:color w:val="676767"/>
          <w:kern w:val="0"/>
          <w:sz w:val="27"/>
          <w:szCs w:val="27"/>
        </w:rPr>
        <w:t>仕様書は、</w:t>
      </w:r>
      <w:r w:rsidR="0037519D" w:rsidRPr="0037519D">
        <w:rPr>
          <w:rFonts w:ascii="inherit" w:eastAsia="ＭＳ Ｐゴシック" w:hAnsi="inherit" w:cs="ＭＳ Ｐゴシック"/>
          <w:color w:val="676767"/>
          <w:kern w:val="0"/>
          <w:sz w:val="27"/>
          <w:szCs w:val="27"/>
        </w:rPr>
        <w:t>FOSS</w:t>
      </w:r>
      <w:r w:rsidR="0037519D" w:rsidRPr="0037519D">
        <w:rPr>
          <w:rFonts w:ascii="inherit" w:eastAsia="ＭＳ Ｐゴシック" w:hAnsi="inherit" w:cs="ＭＳ Ｐゴシック"/>
          <w:color w:val="676767"/>
          <w:kern w:val="0"/>
          <w:sz w:val="27"/>
          <w:szCs w:val="27"/>
        </w:rPr>
        <w:t>コンプライアンス</w:t>
      </w:r>
      <w:r w:rsidR="0037519D" w:rsidRPr="0037519D">
        <w:rPr>
          <w:rFonts w:ascii="inherit" w:eastAsia="ＭＳ Ｐゴシック" w:hAnsi="inherit" w:cs="ＭＳ Ｐゴシック"/>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プログラムが</w:t>
      </w:r>
      <w:r w:rsidR="00F335FA">
        <w:rPr>
          <w:rFonts w:ascii="inherit" w:eastAsia="ＭＳ Ｐゴシック" w:hAnsi="inherit" w:cs="ＭＳ Ｐゴシック" w:hint="eastAsia"/>
          <w:color w:val="676767"/>
          <w:kern w:val="0"/>
          <w:sz w:val="27"/>
          <w:szCs w:val="27"/>
        </w:rPr>
        <w:t>満たす</w:t>
      </w:r>
      <w:r w:rsidR="0037519D" w:rsidRPr="0037519D">
        <w:rPr>
          <w:rFonts w:ascii="inherit" w:eastAsia="ＭＳ Ｐゴシック" w:hAnsi="inherit" w:cs="ＭＳ Ｐゴシック"/>
          <w:color w:val="676767"/>
          <w:kern w:val="0"/>
          <w:sz w:val="27"/>
          <w:szCs w:val="27"/>
        </w:rPr>
        <w:t>べき一連の要件を定義</w:t>
      </w:r>
      <w:r w:rsidR="009A627E">
        <w:rPr>
          <w:rFonts w:ascii="inherit" w:eastAsia="ＭＳ Ｐゴシック" w:hAnsi="inherit" w:cs="ＭＳ Ｐゴシック" w:hint="eastAsia"/>
          <w:color w:val="676767"/>
          <w:kern w:val="0"/>
          <w:sz w:val="27"/>
          <w:szCs w:val="27"/>
        </w:rPr>
        <w:t>しています。</w:t>
      </w:r>
      <w:r w:rsidR="0037519D" w:rsidRPr="0037519D">
        <w:rPr>
          <w:rFonts w:ascii="inherit" w:eastAsia="ＭＳ Ｐゴシック" w:hAnsi="inherit" w:cs="ＭＳ Ｐゴシック"/>
          <w:color w:val="676767"/>
          <w:kern w:val="0"/>
          <w:sz w:val="27"/>
          <w:szCs w:val="27"/>
        </w:rPr>
        <w:t>これ</w:t>
      </w:r>
      <w:r w:rsidR="00AD7624">
        <w:rPr>
          <w:rFonts w:ascii="inherit" w:eastAsia="ＭＳ Ｐゴシック" w:hAnsi="inherit" w:cs="ＭＳ Ｐゴシック" w:hint="eastAsia"/>
          <w:color w:val="676767"/>
          <w:kern w:val="0"/>
          <w:sz w:val="27"/>
          <w:szCs w:val="27"/>
        </w:rPr>
        <w:t>により</w:t>
      </w:r>
      <w:r w:rsidR="0037519D" w:rsidRPr="0037519D">
        <w:rPr>
          <w:rFonts w:ascii="inherit" w:eastAsia="ＭＳ Ｐゴシック" w:hAnsi="inherit" w:cs="ＭＳ Ｐゴシック"/>
          <w:color w:val="676767"/>
          <w:kern w:val="0"/>
          <w:sz w:val="27"/>
          <w:szCs w:val="27"/>
        </w:rPr>
        <w:t>、</w:t>
      </w:r>
      <w:r w:rsidR="00AD7624">
        <w:rPr>
          <w:rFonts w:ascii="inherit" w:eastAsia="ＭＳ Ｐゴシック" w:hAnsi="inherit" w:cs="ＭＳ Ｐゴシック" w:hint="eastAsia"/>
          <w:color w:val="676767"/>
          <w:kern w:val="0"/>
          <w:sz w:val="27"/>
          <w:szCs w:val="27"/>
        </w:rPr>
        <w:t>「</w:t>
      </w:r>
      <w:r w:rsidR="0037519D" w:rsidRPr="0037519D">
        <w:rPr>
          <w:rFonts w:ascii="inherit" w:eastAsia="ＭＳ Ｐゴシック" w:hAnsi="inherit" w:cs="ＭＳ Ｐゴシック"/>
          <w:color w:val="676767"/>
          <w:kern w:val="0"/>
          <w:sz w:val="27"/>
          <w:szCs w:val="27"/>
        </w:rPr>
        <w:t>組織</w:t>
      </w:r>
      <w:r w:rsidR="00753401">
        <w:rPr>
          <w:rFonts w:ascii="inherit" w:eastAsia="ＭＳ Ｐゴシック" w:hAnsi="inherit" w:cs="ＭＳ Ｐゴシック" w:hint="eastAsia"/>
          <w:color w:val="676767"/>
          <w:kern w:val="0"/>
          <w:sz w:val="27"/>
          <w:szCs w:val="27"/>
        </w:rPr>
        <w:t>は自他の</w:t>
      </w:r>
      <w:r w:rsidR="0037519D" w:rsidRPr="0037519D">
        <w:rPr>
          <w:rFonts w:ascii="inherit" w:eastAsia="ＭＳ Ｐゴシック" w:hAnsi="inherit" w:cs="ＭＳ Ｐゴシック"/>
          <w:color w:val="676767"/>
          <w:kern w:val="0"/>
          <w:sz w:val="27"/>
          <w:szCs w:val="27"/>
        </w:rPr>
        <w:t>共有するソフトウェア</w:t>
      </w:r>
      <w:r w:rsidR="0037519D" w:rsidRPr="0037519D">
        <w:rPr>
          <w:rFonts w:ascii="inherit" w:eastAsia="ＭＳ Ｐゴシック" w:hAnsi="inherit" w:cs="ＭＳ Ｐゴシック" w:hint="eastAsia"/>
          <w:color w:val="676767"/>
          <w:kern w:val="0"/>
          <w:sz w:val="27"/>
          <w:szCs w:val="27"/>
        </w:rPr>
        <w:t>について</w:t>
      </w:r>
      <w:r w:rsidR="0037519D" w:rsidRPr="0037519D">
        <w:rPr>
          <w:rFonts w:ascii="inherit" w:eastAsia="ＭＳ Ｐゴシック" w:hAnsi="inherit" w:cs="ＭＳ Ｐゴシック"/>
          <w:color w:val="676767"/>
          <w:kern w:val="0"/>
          <w:sz w:val="27"/>
          <w:szCs w:val="27"/>
        </w:rPr>
        <w:t>FOSS</w:t>
      </w:r>
      <w:r w:rsidR="0037519D" w:rsidRPr="0037519D">
        <w:rPr>
          <w:rFonts w:ascii="inherit" w:eastAsia="ＭＳ Ｐゴシック" w:hAnsi="inherit" w:cs="ＭＳ Ｐゴシック"/>
          <w:color w:val="676767"/>
          <w:kern w:val="0"/>
          <w:sz w:val="27"/>
          <w:szCs w:val="27"/>
        </w:rPr>
        <w:t>ライセンス</w:t>
      </w:r>
      <w:r w:rsidR="0037519D" w:rsidRPr="0037519D">
        <w:rPr>
          <w:rFonts w:ascii="inherit" w:eastAsia="ＭＳ Ｐゴシック" w:hAnsi="inherit" w:cs="ＭＳ Ｐゴシック"/>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コンプライアンスに必要な証跡を提供する</w:t>
      </w:r>
      <w:r w:rsidR="00AD7624">
        <w:rPr>
          <w:rFonts w:ascii="inherit" w:eastAsia="ＭＳ Ｐゴシック" w:hAnsi="inherit" w:cs="ＭＳ Ｐゴシック" w:hint="eastAsia"/>
          <w:color w:val="676767"/>
          <w:kern w:val="0"/>
          <w:sz w:val="27"/>
          <w:szCs w:val="27"/>
        </w:rPr>
        <w:t>」</w:t>
      </w:r>
      <w:r w:rsidR="009A627E">
        <w:rPr>
          <w:rFonts w:ascii="inherit" w:eastAsia="ＭＳ Ｐゴシック" w:hAnsi="inherit" w:cs="ＭＳ Ｐゴシック" w:hint="eastAsia"/>
          <w:color w:val="676767"/>
          <w:kern w:val="0"/>
          <w:sz w:val="27"/>
          <w:szCs w:val="27"/>
        </w:rPr>
        <w:t>という</w:t>
      </w:r>
      <w:r w:rsidR="0037519D" w:rsidRPr="0037519D">
        <w:rPr>
          <w:rFonts w:ascii="inherit" w:eastAsia="ＭＳ Ｐゴシック" w:hAnsi="inherit" w:cs="ＭＳ Ｐゴシック"/>
          <w:color w:val="676767"/>
          <w:kern w:val="0"/>
          <w:sz w:val="27"/>
          <w:szCs w:val="27"/>
        </w:rPr>
        <w:t>信頼</w:t>
      </w:r>
      <w:r w:rsidR="00AD7624">
        <w:rPr>
          <w:rFonts w:ascii="inherit" w:eastAsia="ＭＳ Ｐゴシック" w:hAnsi="inherit" w:cs="ＭＳ Ｐゴシック" w:hint="eastAsia"/>
          <w:color w:val="676767"/>
          <w:kern w:val="0"/>
          <w:sz w:val="27"/>
          <w:szCs w:val="27"/>
        </w:rPr>
        <w:t>が</w:t>
      </w:r>
      <w:r w:rsidR="00753401">
        <w:rPr>
          <w:rFonts w:ascii="inherit" w:eastAsia="ＭＳ Ｐゴシック" w:hAnsi="inherit" w:cs="ＭＳ Ｐゴシック" w:hint="eastAsia"/>
          <w:color w:val="676767"/>
          <w:kern w:val="0"/>
          <w:sz w:val="27"/>
          <w:szCs w:val="27"/>
        </w:rPr>
        <w:t>生</w:t>
      </w:r>
      <w:r w:rsidR="00AD7624">
        <w:rPr>
          <w:rFonts w:ascii="inherit" w:eastAsia="ＭＳ Ｐゴシック" w:hAnsi="inherit" w:cs="ＭＳ Ｐゴシック" w:hint="eastAsia"/>
          <w:color w:val="676767"/>
          <w:kern w:val="0"/>
          <w:sz w:val="27"/>
          <w:szCs w:val="27"/>
        </w:rPr>
        <w:t>まれ</w:t>
      </w:r>
      <w:r w:rsidR="00753401">
        <w:rPr>
          <w:rFonts w:ascii="inherit" w:eastAsia="ＭＳ Ｐゴシック" w:hAnsi="inherit" w:cs="ＭＳ Ｐゴシック" w:hint="eastAsia"/>
          <w:color w:val="676767"/>
          <w:kern w:val="0"/>
          <w:sz w:val="27"/>
          <w:szCs w:val="27"/>
        </w:rPr>
        <w:t>ます</w:t>
      </w:r>
      <w:r w:rsidR="0037519D" w:rsidRPr="0037519D">
        <w:rPr>
          <w:rFonts w:ascii="inherit" w:eastAsia="ＭＳ Ｐゴシック" w:hAnsi="inherit" w:cs="ＭＳ Ｐゴシック"/>
          <w:color w:val="676767"/>
          <w:kern w:val="0"/>
          <w:sz w:val="27"/>
          <w:szCs w:val="27"/>
        </w:rPr>
        <w:t>。コンプライアンス証跡は、ソフトウェア配布物を</w:t>
      </w:r>
      <w:r w:rsidR="00C811EF">
        <w:rPr>
          <w:rFonts w:ascii="inherit" w:eastAsia="ＭＳ Ｐゴシック" w:hAnsi="inherit" w:cs="ＭＳ Ｐゴシック" w:hint="eastAsia"/>
          <w:color w:val="676767"/>
          <w:kern w:val="0"/>
          <w:sz w:val="27"/>
          <w:szCs w:val="27"/>
        </w:rPr>
        <w:t>司る</w:t>
      </w:r>
      <w:r w:rsidR="0037519D" w:rsidRPr="0037519D">
        <w:rPr>
          <w:rFonts w:ascii="inherit" w:eastAsia="ＭＳ Ｐゴシック" w:hAnsi="inherit" w:cs="ＭＳ Ｐゴシック"/>
          <w:color w:val="676767"/>
          <w:kern w:val="0"/>
          <w:sz w:val="27"/>
          <w:szCs w:val="27"/>
        </w:rPr>
        <w:t>オープンソース</w:t>
      </w:r>
      <w:r w:rsidR="0037519D" w:rsidRPr="0037519D">
        <w:rPr>
          <w:rFonts w:ascii="inherit" w:eastAsia="ＭＳ Ｐゴシック" w:hAnsi="inherit" w:cs="ＭＳ Ｐゴシック"/>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ライセンスが要求するソース</w:t>
      </w:r>
      <w:r w:rsidR="00A83067">
        <w:rPr>
          <w:rFonts w:ascii="inherit" w:eastAsia="ＭＳ Ｐゴシック" w:hAnsi="inherit" w:cs="ＭＳ Ｐゴシック" w:hint="eastAsia"/>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コード、ビルド</w:t>
      </w:r>
      <w:r w:rsidR="00A83067">
        <w:rPr>
          <w:rFonts w:ascii="inherit" w:eastAsia="ＭＳ Ｐゴシック" w:hAnsi="inherit" w:cs="ＭＳ Ｐゴシック" w:hint="eastAsia"/>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スクリプト、ライセンス文書、帰属通知、改変通知などからな</w:t>
      </w:r>
      <w:r w:rsidR="00186F2D">
        <w:rPr>
          <w:rFonts w:ascii="inherit" w:eastAsia="ＭＳ Ｐゴシック" w:hAnsi="inherit" w:cs="ＭＳ Ｐゴシック" w:hint="eastAsia"/>
          <w:color w:val="676767"/>
          <w:kern w:val="0"/>
          <w:sz w:val="27"/>
          <w:szCs w:val="27"/>
        </w:rPr>
        <w:t>ります</w:t>
      </w:r>
      <w:r w:rsidR="0037519D" w:rsidRPr="0037519D">
        <w:rPr>
          <w:rFonts w:ascii="inherit" w:eastAsia="ＭＳ Ｐゴシック" w:hAnsi="inherit" w:cs="ＭＳ Ｐゴシック"/>
          <w:color w:val="676767"/>
          <w:kern w:val="0"/>
          <w:sz w:val="27"/>
          <w:szCs w:val="27"/>
        </w:rPr>
        <w:t>。</w:t>
      </w:r>
    </w:p>
    <w:p w14:paraId="42B4297E" w14:textId="77777777" w:rsidR="0037519D" w:rsidRPr="0037519D" w:rsidRDefault="0037519D" w:rsidP="0037519D">
      <w:pPr>
        <w:widowControl/>
        <w:shd w:val="clear" w:color="auto" w:fill="F6F6F6"/>
        <w:spacing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最新版の仕様はどこで手に入りますか？</w:t>
      </w:r>
    </w:p>
    <w:p w14:paraId="14A88C89" w14:textId="60EC2CAA" w:rsidR="0037519D" w:rsidRPr="0037519D" w:rsidRDefault="00FD2B04"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hyperlink r:id="rId10" w:history="1">
        <w:r w:rsidR="0037519D" w:rsidRPr="0037519D">
          <w:rPr>
            <w:rFonts w:ascii="inherit" w:eastAsia="ＭＳ Ｐゴシック" w:hAnsi="inherit" w:cs="ＭＳ Ｐゴシック"/>
            <w:color w:val="00AEBC"/>
            <w:kern w:val="0"/>
            <w:sz w:val="27"/>
            <w:szCs w:val="27"/>
            <w:bdr w:val="none" w:sz="0" w:space="0" w:color="auto" w:frame="1"/>
          </w:rPr>
          <w:t>OpenChain</w:t>
        </w:r>
        <w:r w:rsidR="0037519D" w:rsidRPr="0037519D">
          <w:rPr>
            <w:rFonts w:ascii="inherit" w:eastAsia="ＭＳ Ｐゴシック" w:hAnsi="inherit" w:cs="ＭＳ Ｐゴシック"/>
            <w:color w:val="00AEBC"/>
            <w:kern w:val="0"/>
            <w:sz w:val="27"/>
            <w:szCs w:val="27"/>
            <w:bdr w:val="none" w:sz="0" w:space="0" w:color="auto" w:frame="1"/>
          </w:rPr>
          <w:t>仕様</w:t>
        </w:r>
        <w:r w:rsidR="00E66F89">
          <w:rPr>
            <w:rFonts w:ascii="inherit" w:eastAsia="ＭＳ Ｐゴシック" w:hAnsi="inherit" w:cs="ＭＳ Ｐゴシック" w:hint="eastAsia"/>
            <w:color w:val="00AEBC"/>
            <w:kern w:val="0"/>
            <w:sz w:val="27"/>
            <w:szCs w:val="27"/>
            <w:bdr w:val="none" w:sz="0" w:space="0" w:color="auto" w:frame="1"/>
          </w:rPr>
          <w:t>書第</w:t>
        </w:r>
        <w:r w:rsidR="0037519D" w:rsidRPr="0037519D">
          <w:rPr>
            <w:rFonts w:ascii="inherit" w:eastAsia="ＭＳ Ｐゴシック" w:hAnsi="inherit" w:cs="ＭＳ Ｐゴシック"/>
            <w:color w:val="00AEBC"/>
            <w:kern w:val="0"/>
            <w:sz w:val="27"/>
            <w:szCs w:val="27"/>
            <w:bdr w:val="none" w:sz="0" w:space="0" w:color="auto" w:frame="1"/>
          </w:rPr>
          <w:t>1.1</w:t>
        </w:r>
      </w:hyperlink>
      <w:r w:rsidR="00E66F89">
        <w:rPr>
          <w:rFonts w:ascii="inherit" w:eastAsia="ＭＳ Ｐゴシック" w:hAnsi="inherit" w:cs="ＭＳ Ｐゴシック" w:hint="eastAsia"/>
          <w:color w:val="00AEBC"/>
          <w:kern w:val="0"/>
          <w:sz w:val="27"/>
          <w:szCs w:val="27"/>
          <w:bdr w:val="none" w:sz="0" w:space="0" w:color="auto" w:frame="1"/>
        </w:rPr>
        <w:t>版</w:t>
      </w:r>
      <w:r w:rsidR="0037519D" w:rsidRPr="0037519D">
        <w:rPr>
          <w:rFonts w:ascii="inherit" w:eastAsia="ＭＳ Ｐゴシック" w:hAnsi="inherit" w:cs="ＭＳ Ｐゴシック"/>
          <w:color w:val="676767"/>
          <w:kern w:val="0"/>
          <w:sz w:val="27"/>
          <w:szCs w:val="27"/>
        </w:rPr>
        <w:t>が最新の業界標準です。</w:t>
      </w:r>
    </w:p>
    <w:p w14:paraId="21241B5E" w14:textId="6E4D9760"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FOSS</w:t>
      </w:r>
      <w:r w:rsidRPr="0037519D">
        <w:rPr>
          <w:rFonts w:ascii="Open Sans" w:eastAsia="ＭＳ Ｐゴシック" w:hAnsi="Open Sans" w:cs="ＭＳ Ｐゴシック"/>
          <w:b/>
          <w:bCs/>
          <w:color w:val="444444"/>
          <w:kern w:val="0"/>
          <w:sz w:val="27"/>
          <w:szCs w:val="27"/>
        </w:rPr>
        <w:t>プログラムが</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適合と見なされるためには、仕様のすべての要件を満</w:t>
      </w:r>
      <w:r w:rsidR="009A473B">
        <w:rPr>
          <w:rFonts w:ascii="Open Sans" w:eastAsia="ＭＳ Ｐゴシック" w:hAnsi="Open Sans" w:cs="ＭＳ Ｐゴシック" w:hint="eastAsia"/>
          <w:b/>
          <w:bCs/>
          <w:color w:val="444444"/>
          <w:kern w:val="0"/>
          <w:sz w:val="27"/>
          <w:szCs w:val="27"/>
        </w:rPr>
        <w:t>たす</w:t>
      </w:r>
      <w:r w:rsidRPr="0037519D">
        <w:rPr>
          <w:rFonts w:ascii="Open Sans" w:eastAsia="ＭＳ Ｐゴシック" w:hAnsi="Open Sans" w:cs="ＭＳ Ｐゴシック"/>
          <w:b/>
          <w:bCs/>
          <w:color w:val="444444"/>
          <w:kern w:val="0"/>
          <w:sz w:val="27"/>
          <w:szCs w:val="27"/>
        </w:rPr>
        <w:t>必要がありますか？</w:t>
      </w:r>
    </w:p>
    <w:p w14:paraId="013AB673" w14:textId="2334C71F"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はい。この仕様は、コンプライアンス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プログラムが一定水準の品質を達成していることを</w:t>
      </w:r>
      <w:r w:rsidR="003373B2">
        <w:rPr>
          <w:rFonts w:ascii="inherit" w:eastAsia="ＭＳ Ｐゴシック" w:hAnsi="inherit" w:cs="ＭＳ Ｐゴシック" w:hint="eastAsia"/>
          <w:color w:val="676767"/>
          <w:kern w:val="0"/>
          <w:sz w:val="27"/>
          <w:szCs w:val="27"/>
        </w:rPr>
        <w:t>確認できる</w:t>
      </w:r>
      <w:r w:rsidRPr="0037519D">
        <w:rPr>
          <w:rFonts w:ascii="inherit" w:eastAsia="ＭＳ Ｐゴシック" w:hAnsi="inherit" w:cs="ＭＳ Ｐゴシック"/>
          <w:color w:val="676767"/>
          <w:kern w:val="0"/>
          <w:sz w:val="27"/>
          <w:szCs w:val="27"/>
        </w:rPr>
        <w:t>要件一式を提供する</w:t>
      </w:r>
      <w:r w:rsidR="00A21E0C">
        <w:rPr>
          <w:rFonts w:ascii="inherit" w:eastAsia="ＭＳ Ｐゴシック" w:hAnsi="inherit" w:cs="ＭＳ Ｐゴシック" w:hint="eastAsia"/>
          <w:color w:val="676767"/>
          <w:kern w:val="0"/>
          <w:sz w:val="27"/>
          <w:szCs w:val="27"/>
        </w:rPr>
        <w:t>ために</w:t>
      </w:r>
      <w:r w:rsidRPr="0037519D">
        <w:rPr>
          <w:rFonts w:ascii="inherit" w:eastAsia="ＭＳ Ｐゴシック" w:hAnsi="inherit" w:cs="ＭＳ Ｐゴシック"/>
          <w:color w:val="676767"/>
          <w:kern w:val="0"/>
          <w:sz w:val="27"/>
          <w:szCs w:val="27"/>
        </w:rPr>
        <w:t>策定され</w:t>
      </w:r>
      <w:r w:rsidR="00186F2D">
        <w:rPr>
          <w:rFonts w:ascii="inherit" w:eastAsia="ＭＳ Ｐゴシック" w:hAnsi="inherit" w:cs="ＭＳ Ｐゴシック" w:hint="eastAsia"/>
          <w:color w:val="676767"/>
          <w:kern w:val="0"/>
          <w:sz w:val="27"/>
          <w:szCs w:val="27"/>
        </w:rPr>
        <w:t>ました</w:t>
      </w:r>
      <w:r w:rsidRPr="0037519D">
        <w:rPr>
          <w:rFonts w:ascii="inherit" w:eastAsia="ＭＳ Ｐゴシック" w:hAnsi="inherit" w:cs="ＭＳ Ｐゴシック"/>
          <w:color w:val="676767"/>
          <w:kern w:val="0"/>
          <w:sz w:val="27"/>
          <w:szCs w:val="27"/>
        </w:rPr>
        <w:t>。</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適合プログラム</w:t>
      </w:r>
      <w:r w:rsidR="003373B2">
        <w:rPr>
          <w:rFonts w:ascii="inherit" w:eastAsia="ＭＳ Ｐゴシック" w:hAnsi="inherit" w:cs="ＭＳ Ｐゴシック" w:hint="eastAsia"/>
          <w:color w:val="676767"/>
          <w:kern w:val="0"/>
          <w:sz w:val="27"/>
          <w:szCs w:val="27"/>
        </w:rPr>
        <w:t>の中に、</w:t>
      </w:r>
      <w:r w:rsidRPr="0037519D">
        <w:rPr>
          <w:rFonts w:ascii="inherit" w:eastAsia="ＭＳ Ｐゴシック" w:hAnsi="inherit" w:cs="ＭＳ Ｐゴシック"/>
          <w:color w:val="676767"/>
          <w:kern w:val="0"/>
          <w:sz w:val="27"/>
          <w:szCs w:val="27"/>
        </w:rPr>
        <w:t>低品質</w:t>
      </w:r>
      <w:r w:rsidR="00F27E04">
        <w:rPr>
          <w:rFonts w:ascii="inherit" w:eastAsia="ＭＳ Ｐゴシック" w:hAnsi="inherit" w:cs="ＭＳ Ｐゴシック" w:hint="eastAsia"/>
          <w:color w:val="676767"/>
          <w:kern w:val="0"/>
          <w:sz w:val="27"/>
          <w:szCs w:val="27"/>
        </w:rPr>
        <w:t>な</w:t>
      </w:r>
      <w:r w:rsidR="00186F2D">
        <w:rPr>
          <w:rFonts w:ascii="inherit" w:eastAsia="ＭＳ Ｐゴシック" w:hAnsi="inherit" w:cs="ＭＳ Ｐゴシック" w:hint="eastAsia"/>
          <w:color w:val="676767"/>
          <w:kern w:val="0"/>
          <w:sz w:val="27"/>
          <w:szCs w:val="27"/>
        </w:rPr>
        <w:t>結果</w:t>
      </w:r>
      <w:r w:rsidR="009A473B">
        <w:rPr>
          <w:rFonts w:ascii="inherit" w:eastAsia="ＭＳ Ｐゴシック" w:hAnsi="inherit" w:cs="ＭＳ Ｐゴシック" w:hint="eastAsia"/>
          <w:color w:val="676767"/>
          <w:kern w:val="0"/>
          <w:sz w:val="27"/>
          <w:szCs w:val="27"/>
        </w:rPr>
        <w:t>を招きかねない重大な欠</w:t>
      </w:r>
      <w:r w:rsidR="009A473B">
        <w:rPr>
          <w:rFonts w:ascii="inherit" w:eastAsia="ＭＳ Ｐゴシック" w:hAnsi="inherit" w:cs="ＭＳ Ｐゴシック" w:hint="eastAsia"/>
          <w:color w:val="676767"/>
          <w:kern w:val="0"/>
          <w:sz w:val="27"/>
          <w:szCs w:val="27"/>
        </w:rPr>
        <w:lastRenderedPageBreak/>
        <w:t>陥</w:t>
      </w:r>
      <w:r w:rsidRPr="0037519D">
        <w:rPr>
          <w:rFonts w:ascii="inherit" w:eastAsia="ＭＳ Ｐゴシック" w:hAnsi="inherit" w:cs="ＭＳ Ｐゴシック"/>
          <w:color w:val="676767"/>
          <w:kern w:val="0"/>
          <w:sz w:val="27"/>
          <w:szCs w:val="27"/>
        </w:rPr>
        <w:t>が</w:t>
      </w:r>
      <w:r w:rsidR="009A473B">
        <w:rPr>
          <w:rFonts w:ascii="inherit" w:eastAsia="ＭＳ Ｐゴシック" w:hAnsi="inherit" w:cs="ＭＳ Ｐゴシック" w:hint="eastAsia"/>
          <w:color w:val="676767"/>
          <w:kern w:val="0"/>
          <w:sz w:val="27"/>
          <w:szCs w:val="27"/>
        </w:rPr>
        <w:t>あってはならないため、</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w:t>
      </w:r>
      <w:r w:rsidR="00077D71">
        <w:rPr>
          <w:rFonts w:ascii="inherit" w:eastAsia="ＭＳ Ｐゴシック" w:hAnsi="inherit" w:cs="ＭＳ Ｐゴシック" w:hint="eastAsia"/>
          <w:color w:val="676767"/>
          <w:kern w:val="0"/>
          <w:sz w:val="27"/>
          <w:szCs w:val="27"/>
        </w:rPr>
        <w:t>は</w:t>
      </w:r>
      <w:proofErr w:type="spellStart"/>
      <w:r w:rsidRPr="0037519D">
        <w:rPr>
          <w:rFonts w:ascii="inherit" w:eastAsia="ＭＳ Ｐゴシック" w:hAnsi="inherit" w:cs="ＭＳ Ｐゴシック"/>
          <w:color w:val="676767"/>
          <w:kern w:val="0"/>
          <w:sz w:val="27"/>
          <w:szCs w:val="27"/>
        </w:rPr>
        <w:t>OpenChain</w:t>
      </w:r>
      <w:proofErr w:type="spellEnd"/>
      <w:r w:rsidR="00186F2D">
        <w:rPr>
          <w:rFonts w:ascii="inherit" w:eastAsia="ＭＳ Ｐゴシック" w:hAnsi="inherit" w:cs="ＭＳ Ｐゴシック" w:hint="eastAsia"/>
          <w:color w:val="676767"/>
          <w:kern w:val="0"/>
          <w:sz w:val="27"/>
          <w:szCs w:val="27"/>
        </w:rPr>
        <w:t>適</w:t>
      </w:r>
      <w:r w:rsidRPr="0037519D">
        <w:rPr>
          <w:rFonts w:ascii="inherit" w:eastAsia="ＭＳ Ｐゴシック" w:hAnsi="inherit" w:cs="ＭＳ Ｐゴシック"/>
          <w:color w:val="676767"/>
          <w:kern w:val="0"/>
          <w:sz w:val="27"/>
          <w:szCs w:val="27"/>
        </w:rPr>
        <w:t>合と見なされるため</w:t>
      </w:r>
      <w:r w:rsidR="00077D71">
        <w:rPr>
          <w:rFonts w:ascii="inherit" w:eastAsia="ＭＳ Ｐゴシック" w:hAnsi="inherit" w:cs="ＭＳ Ｐゴシック" w:hint="eastAsia"/>
          <w:color w:val="676767"/>
          <w:kern w:val="0"/>
          <w:sz w:val="27"/>
          <w:szCs w:val="27"/>
        </w:rPr>
        <w:t>の</w:t>
      </w:r>
      <w:r w:rsidR="009A473B">
        <w:rPr>
          <w:rFonts w:ascii="inherit" w:eastAsia="ＭＳ Ｐゴシック" w:hAnsi="inherit" w:cs="ＭＳ Ｐゴシック" w:hint="eastAsia"/>
          <w:color w:val="676767"/>
          <w:kern w:val="0"/>
          <w:sz w:val="27"/>
          <w:szCs w:val="27"/>
        </w:rPr>
        <w:t>全</w:t>
      </w:r>
      <w:r w:rsidR="00186F2D">
        <w:rPr>
          <w:rFonts w:ascii="inherit" w:eastAsia="ＭＳ Ｐゴシック" w:hAnsi="inherit" w:cs="ＭＳ Ｐゴシック" w:hint="eastAsia"/>
          <w:color w:val="676767"/>
          <w:kern w:val="0"/>
          <w:sz w:val="27"/>
          <w:szCs w:val="27"/>
        </w:rPr>
        <w:t>要</w:t>
      </w:r>
      <w:r w:rsidRPr="0037519D">
        <w:rPr>
          <w:rFonts w:ascii="inherit" w:eastAsia="ＭＳ Ｐゴシック" w:hAnsi="inherit" w:cs="ＭＳ Ｐゴシック"/>
          <w:color w:val="676767"/>
          <w:kern w:val="0"/>
          <w:sz w:val="27"/>
          <w:szCs w:val="27"/>
        </w:rPr>
        <w:t>件を満</w:t>
      </w:r>
      <w:r w:rsidR="009A473B">
        <w:rPr>
          <w:rFonts w:ascii="inherit" w:eastAsia="ＭＳ Ｐゴシック" w:hAnsi="inherit" w:cs="ＭＳ Ｐゴシック" w:hint="eastAsia"/>
          <w:color w:val="676767"/>
          <w:kern w:val="0"/>
          <w:sz w:val="27"/>
          <w:szCs w:val="27"/>
        </w:rPr>
        <w:t>たす必要があります。</w:t>
      </w:r>
    </w:p>
    <w:p w14:paraId="44761053" w14:textId="0779185E"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ソフトウェアの提供が</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適合であるということは、何を意味しますか？</w:t>
      </w:r>
    </w:p>
    <w:p w14:paraId="005D22FD" w14:textId="10A51DFF"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供給されるソフトウェア自体</w:t>
      </w:r>
      <w:r w:rsidR="00B6346C">
        <w:rPr>
          <w:rFonts w:ascii="inherit" w:eastAsia="ＭＳ Ｐゴシック" w:hAnsi="inherit" w:cs="ＭＳ Ｐゴシック" w:hint="eastAsia"/>
          <w:color w:val="676767"/>
          <w:kern w:val="0"/>
          <w:sz w:val="27"/>
          <w:szCs w:val="27"/>
        </w:rPr>
        <w:t>について</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適合</w:t>
      </w:r>
      <w:r w:rsidR="00B6346C">
        <w:rPr>
          <w:rFonts w:ascii="inherit" w:eastAsia="ＭＳ Ｐゴシック" w:hAnsi="inherit" w:cs="ＭＳ Ｐゴシック" w:hint="eastAsia"/>
          <w:color w:val="676767"/>
          <w:kern w:val="0"/>
          <w:sz w:val="27"/>
          <w:szCs w:val="27"/>
        </w:rPr>
        <w:t>であるかどうかを判定することはありません</w:t>
      </w:r>
      <w:r w:rsidRPr="0037519D">
        <w:rPr>
          <w:rFonts w:ascii="inherit" w:eastAsia="ＭＳ Ｐゴシック" w:hAnsi="inherit" w:cs="ＭＳ Ｐゴシック"/>
          <w:color w:val="676767"/>
          <w:kern w:val="0"/>
          <w:sz w:val="27"/>
          <w:szCs w:val="27"/>
        </w:rPr>
        <w:t>。そのソフトウェアを用意するにあたって適用された</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適合判定の</w:t>
      </w:r>
      <w:r w:rsidR="00186F2D">
        <w:rPr>
          <w:rFonts w:ascii="inherit" w:eastAsia="ＭＳ Ｐゴシック" w:hAnsi="inherit" w:cs="ＭＳ Ｐゴシック" w:hint="eastAsia"/>
          <w:color w:val="676767"/>
          <w:kern w:val="0"/>
          <w:sz w:val="27"/>
          <w:szCs w:val="27"/>
        </w:rPr>
        <w:t>対象</w:t>
      </w:r>
      <w:r w:rsidRPr="0037519D">
        <w:rPr>
          <w:rFonts w:ascii="inherit" w:eastAsia="ＭＳ Ｐゴシック" w:hAnsi="inherit" w:cs="ＭＳ Ｐゴシック"/>
          <w:color w:val="676767"/>
          <w:kern w:val="0"/>
          <w:sz w:val="27"/>
          <w:szCs w:val="27"/>
        </w:rPr>
        <w:t>となります。ソフトウェアのサプライヤ</w:t>
      </w:r>
      <w:r w:rsidR="00C503BA">
        <w:rPr>
          <w:rFonts w:ascii="inherit" w:eastAsia="ＭＳ Ｐゴシック" w:hAnsi="inherit" w:cs="ＭＳ Ｐゴシック" w:hint="eastAsia"/>
          <w:color w:val="676767"/>
          <w:kern w:val="0"/>
          <w:sz w:val="27"/>
          <w:szCs w:val="27"/>
        </w:rPr>
        <w:t>ー</w:t>
      </w:r>
      <w:r w:rsidRPr="0037519D">
        <w:rPr>
          <w:rFonts w:ascii="inherit" w:eastAsia="ＭＳ Ｐゴシック" w:hAnsi="inherit" w:cs="ＭＳ Ｐゴシック"/>
          <w:color w:val="676767"/>
          <w:kern w:val="0"/>
          <w:sz w:val="27"/>
          <w:szCs w:val="27"/>
        </w:rPr>
        <w:t>が</w:t>
      </w:r>
      <w:r w:rsidR="00B6346C">
        <w:rPr>
          <w:rFonts w:ascii="inherit" w:eastAsia="ＭＳ Ｐゴシック" w:hAnsi="inherit" w:cs="ＭＳ Ｐゴシック" w:hint="eastAsia"/>
          <w:color w:val="676767"/>
          <w:kern w:val="0"/>
          <w:sz w:val="27"/>
          <w:szCs w:val="27"/>
        </w:rPr>
        <w:t>自らを</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適合であると宣言している</w:t>
      </w:r>
      <w:r w:rsidR="00B6346C">
        <w:rPr>
          <w:rFonts w:ascii="inherit" w:eastAsia="ＭＳ Ｐゴシック" w:hAnsi="inherit" w:cs="ＭＳ Ｐゴシック" w:hint="eastAsia"/>
          <w:color w:val="676767"/>
          <w:kern w:val="0"/>
          <w:sz w:val="27"/>
          <w:szCs w:val="27"/>
        </w:rPr>
        <w:t>場合</w:t>
      </w:r>
      <w:r w:rsidRPr="0037519D">
        <w:rPr>
          <w:rFonts w:ascii="inherit" w:eastAsia="ＭＳ Ｐゴシック" w:hAnsi="inherit" w:cs="ＭＳ Ｐゴシック"/>
          <w:color w:val="676767"/>
          <w:kern w:val="0"/>
          <w:sz w:val="27"/>
          <w:szCs w:val="27"/>
        </w:rPr>
        <w:t>、</w:t>
      </w:r>
      <w:r w:rsidR="000F7C77">
        <w:rPr>
          <w:rFonts w:ascii="inherit" w:eastAsia="ＭＳ Ｐゴシック" w:hAnsi="inherit" w:cs="ＭＳ Ｐゴシック" w:hint="eastAsia"/>
          <w:color w:val="676767"/>
          <w:kern w:val="0"/>
          <w:sz w:val="27"/>
          <w:szCs w:val="27"/>
        </w:rPr>
        <w:t>それは、</w:t>
      </w:r>
      <w:r w:rsidRPr="0037519D">
        <w:rPr>
          <w:rFonts w:ascii="inherit" w:eastAsia="ＭＳ Ｐゴシック" w:hAnsi="inherit" w:cs="ＭＳ Ｐゴシック"/>
          <w:color w:val="676767"/>
          <w:kern w:val="0"/>
          <w:sz w:val="27"/>
          <w:szCs w:val="27"/>
        </w:rPr>
        <w:t>そのサプライヤ</w:t>
      </w:r>
      <w:r w:rsidR="00C503BA">
        <w:rPr>
          <w:rFonts w:ascii="inherit" w:eastAsia="ＭＳ Ｐゴシック" w:hAnsi="inherit" w:cs="ＭＳ Ｐゴシック" w:hint="eastAsia"/>
          <w:color w:val="676767"/>
          <w:kern w:val="0"/>
          <w:sz w:val="27"/>
          <w:szCs w:val="27"/>
        </w:rPr>
        <w:t>ー</w:t>
      </w:r>
      <w:r w:rsidRPr="0037519D">
        <w:rPr>
          <w:rFonts w:ascii="inherit" w:eastAsia="ＭＳ Ｐゴシック" w:hAnsi="inherit" w:cs="ＭＳ Ｐゴシック"/>
          <w:color w:val="676767"/>
          <w:kern w:val="0"/>
          <w:sz w:val="27"/>
          <w:szCs w:val="27"/>
        </w:rPr>
        <w:t>のコンプライアンス</w:t>
      </w:r>
      <w:r w:rsidR="008B59DD">
        <w:rPr>
          <w:rFonts w:ascii="inherit" w:eastAsia="ＭＳ Ｐゴシック" w:hAnsi="inherit" w:cs="ＭＳ Ｐゴシック" w:hint="eastAsia"/>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仕様の</w:t>
      </w:r>
      <w:r w:rsidR="000F7C77">
        <w:rPr>
          <w:rFonts w:ascii="inherit" w:eastAsia="ＭＳ Ｐゴシック" w:hAnsi="inherit" w:cs="ＭＳ Ｐゴシック" w:hint="eastAsia"/>
          <w:color w:val="676767"/>
          <w:kern w:val="0"/>
          <w:sz w:val="27"/>
          <w:szCs w:val="27"/>
        </w:rPr>
        <w:t>全</w:t>
      </w:r>
      <w:r w:rsidRPr="0037519D">
        <w:rPr>
          <w:rFonts w:ascii="inherit" w:eastAsia="ＭＳ Ｐゴシック" w:hAnsi="inherit" w:cs="ＭＳ Ｐゴシック"/>
          <w:color w:val="676767"/>
          <w:kern w:val="0"/>
          <w:sz w:val="27"/>
          <w:szCs w:val="27"/>
        </w:rPr>
        <w:t>要件を満</w:t>
      </w:r>
      <w:r w:rsidR="000F7C77">
        <w:rPr>
          <w:rFonts w:ascii="inherit" w:eastAsia="ＭＳ Ｐゴシック" w:hAnsi="inherit" w:cs="ＭＳ Ｐゴシック" w:hint="eastAsia"/>
          <w:color w:val="676767"/>
          <w:kern w:val="0"/>
          <w:sz w:val="27"/>
          <w:szCs w:val="27"/>
        </w:rPr>
        <w:t>た</w:t>
      </w:r>
      <w:r w:rsidRPr="0037519D">
        <w:rPr>
          <w:rFonts w:ascii="inherit" w:eastAsia="ＭＳ Ｐゴシック" w:hAnsi="inherit" w:cs="ＭＳ Ｐゴシック"/>
          <w:color w:val="676767"/>
          <w:kern w:val="0"/>
          <w:sz w:val="27"/>
          <w:szCs w:val="27"/>
        </w:rPr>
        <w:t>していることを意味します。ソフトウェアのサプライヤ</w:t>
      </w:r>
      <w:r w:rsidR="00C503BA">
        <w:rPr>
          <w:rFonts w:ascii="inherit" w:eastAsia="ＭＳ Ｐゴシック" w:hAnsi="inherit" w:cs="ＭＳ Ｐゴシック" w:hint="eastAsia"/>
          <w:color w:val="676767"/>
          <w:kern w:val="0"/>
          <w:sz w:val="27"/>
          <w:szCs w:val="27"/>
        </w:rPr>
        <w:t>ー</w:t>
      </w:r>
      <w:r w:rsidRPr="0037519D">
        <w:rPr>
          <w:rFonts w:ascii="inherit" w:eastAsia="ＭＳ Ｐゴシック" w:hAnsi="inherit" w:cs="ＭＳ Ｐゴシック"/>
          <w:color w:val="676767"/>
          <w:kern w:val="0"/>
          <w:sz w:val="27"/>
          <w:szCs w:val="27"/>
        </w:rPr>
        <w:t>は、そのソフトウェアが</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に適合したコンプライアンス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プログラム下で用意されたと宣言することができます。同様に、ソフトウェアを受け取る側はサプライヤ</w:t>
      </w:r>
      <w:r w:rsidR="00C503BA">
        <w:rPr>
          <w:rFonts w:ascii="inherit" w:eastAsia="ＭＳ Ｐゴシック" w:hAnsi="inherit" w:cs="ＭＳ Ｐゴシック" w:hint="eastAsia"/>
          <w:color w:val="676767"/>
          <w:kern w:val="0"/>
          <w:sz w:val="27"/>
          <w:szCs w:val="27"/>
        </w:rPr>
        <w:t>ー</w:t>
      </w:r>
      <w:r w:rsidRPr="0037519D">
        <w:rPr>
          <w:rFonts w:ascii="inherit" w:eastAsia="ＭＳ Ｐゴシック" w:hAnsi="inherit" w:cs="ＭＳ Ｐゴシック"/>
          <w:color w:val="676767"/>
          <w:kern w:val="0"/>
          <w:sz w:val="27"/>
          <w:szCs w:val="27"/>
        </w:rPr>
        <w:t>に対して、受け取ったソフトウェアが</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に適合したプログラム下で用意されたかどうかを尋ねることができます。</w:t>
      </w:r>
    </w:p>
    <w:p w14:paraId="1013F2E5" w14:textId="40F81FC5"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プログラムの適合を達成するために</w:t>
      </w:r>
      <w:r w:rsidR="00186F2D">
        <w:rPr>
          <w:rFonts w:ascii="Open Sans" w:eastAsia="ＭＳ Ｐゴシック" w:hAnsi="Open Sans" w:cs="ＭＳ Ｐゴシック" w:hint="eastAsia"/>
          <w:b/>
          <w:bCs/>
          <w:color w:val="444444"/>
          <w:kern w:val="0"/>
          <w:sz w:val="27"/>
          <w:szCs w:val="27"/>
        </w:rPr>
        <w:t>は</w:t>
      </w:r>
      <w:r w:rsidRPr="0037519D">
        <w:rPr>
          <w:rFonts w:ascii="Open Sans" w:eastAsia="ＭＳ Ｐゴシック" w:hAnsi="Open Sans" w:cs="ＭＳ Ｐゴシック"/>
          <w:b/>
          <w:bCs/>
          <w:color w:val="444444"/>
          <w:kern w:val="0"/>
          <w:sz w:val="27"/>
          <w:szCs w:val="27"/>
        </w:rPr>
        <w:t>、</w:t>
      </w:r>
      <w:r w:rsidR="000F7C77">
        <w:rPr>
          <w:rFonts w:ascii="Open Sans" w:eastAsia="ＭＳ Ｐゴシック" w:hAnsi="Open Sans" w:cs="ＭＳ Ｐゴシック" w:hint="eastAsia"/>
          <w:b/>
          <w:bCs/>
          <w:color w:val="444444"/>
          <w:kern w:val="0"/>
          <w:sz w:val="27"/>
          <w:szCs w:val="27"/>
        </w:rPr>
        <w:t>１</w:t>
      </w:r>
      <w:r w:rsidRPr="0037519D">
        <w:rPr>
          <w:rFonts w:ascii="Open Sans" w:eastAsia="ＭＳ Ｐゴシック" w:hAnsi="Open Sans" w:cs="ＭＳ Ｐゴシック"/>
          <w:b/>
          <w:bCs/>
          <w:color w:val="444444"/>
          <w:kern w:val="0"/>
          <w:sz w:val="27"/>
          <w:szCs w:val="27"/>
        </w:rPr>
        <w:t>つの組織のすべてのソフトウェアが</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に適合したプログラムによって取り扱われる必要がありますか？</w:t>
      </w:r>
    </w:p>
    <w:p w14:paraId="6859EA65" w14:textId="2896B642"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いいえ。組織は、異なるプログラムとリリース手順を持つ複数のグルー</w:t>
      </w:r>
      <w:r w:rsidR="001A3357">
        <w:rPr>
          <w:rFonts w:ascii="inherit" w:eastAsia="ＭＳ Ｐゴシック" w:hAnsi="inherit" w:cs="ＭＳ Ｐゴシック" w:hint="eastAsia"/>
          <w:color w:val="676767"/>
          <w:kern w:val="0"/>
          <w:sz w:val="27"/>
          <w:szCs w:val="27"/>
        </w:rPr>
        <w:t>プ</w:t>
      </w:r>
      <w:r w:rsidRPr="0037519D">
        <w:rPr>
          <w:rFonts w:ascii="inherit" w:eastAsia="ＭＳ Ｐゴシック" w:hAnsi="inherit" w:cs="ＭＳ Ｐゴシック"/>
          <w:color w:val="676767"/>
          <w:kern w:val="0"/>
          <w:sz w:val="27"/>
          <w:szCs w:val="27"/>
        </w:rPr>
        <w:t>や部門から構成されていることがあります</w:t>
      </w:r>
      <w:r w:rsidR="00C503BA">
        <w:rPr>
          <w:rFonts w:ascii="inherit" w:eastAsia="ＭＳ Ｐゴシック" w:hAnsi="inherit" w:cs="ＭＳ Ｐゴシック" w:hint="eastAsia"/>
          <w:color w:val="676767"/>
          <w:kern w:val="0"/>
          <w:sz w:val="27"/>
          <w:szCs w:val="27"/>
        </w:rPr>
        <w:t>（</w:t>
      </w:r>
      <w:r w:rsidRPr="0037519D">
        <w:rPr>
          <w:rFonts w:ascii="inherit" w:eastAsia="ＭＳ Ｐゴシック" w:hAnsi="inherit" w:cs="ＭＳ Ｐゴシック"/>
          <w:color w:val="676767"/>
          <w:kern w:val="0"/>
          <w:sz w:val="27"/>
          <w:szCs w:val="27"/>
        </w:rPr>
        <w:t>たとえば、エンジニアリング部門と専門的サービスを提供する部門</w:t>
      </w:r>
      <w:r w:rsidRPr="0037519D">
        <w:rPr>
          <w:rFonts w:ascii="inherit" w:eastAsia="ＭＳ Ｐゴシック" w:hAnsi="inherit" w:cs="ＭＳ Ｐゴシック"/>
          <w:color w:val="676767"/>
          <w:kern w:val="0"/>
          <w:sz w:val="27"/>
          <w:szCs w:val="27"/>
        </w:rPr>
        <w:t>)</w:t>
      </w:r>
      <w:r w:rsidRPr="0037519D">
        <w:rPr>
          <w:rFonts w:ascii="inherit" w:eastAsia="ＭＳ Ｐゴシック" w:hAnsi="inherit" w:cs="ＭＳ Ｐゴシック"/>
          <w:color w:val="676767"/>
          <w:kern w:val="0"/>
          <w:sz w:val="27"/>
          <w:szCs w:val="27"/>
        </w:rPr>
        <w:t>。</w:t>
      </w:r>
      <w:r w:rsidR="00C503BA">
        <w:rPr>
          <w:rFonts w:ascii="inherit" w:eastAsia="ＭＳ Ｐゴシック" w:hAnsi="inherit" w:cs="ＭＳ Ｐゴシック" w:hint="eastAsia"/>
          <w:color w:val="676767"/>
          <w:kern w:val="0"/>
          <w:sz w:val="27"/>
          <w:szCs w:val="27"/>
        </w:rPr>
        <w:t>1</w:t>
      </w:r>
      <w:r w:rsidRPr="0037519D">
        <w:rPr>
          <w:rFonts w:ascii="inherit" w:eastAsia="ＭＳ Ｐゴシック" w:hAnsi="inherit" w:cs="ＭＳ Ｐゴシック"/>
          <w:color w:val="676767"/>
          <w:kern w:val="0"/>
          <w:sz w:val="27"/>
          <w:szCs w:val="27"/>
        </w:rPr>
        <w:t>つの組織内</w:t>
      </w:r>
      <w:r w:rsidR="00837552">
        <w:rPr>
          <w:rFonts w:ascii="inherit" w:eastAsia="ＭＳ Ｐゴシック" w:hAnsi="inherit" w:cs="ＭＳ Ｐゴシック" w:hint="eastAsia"/>
          <w:color w:val="676767"/>
          <w:kern w:val="0"/>
          <w:sz w:val="27"/>
          <w:szCs w:val="27"/>
        </w:rPr>
        <w:t>で、他のプログラムが仕様の要件を満</w:t>
      </w:r>
      <w:r w:rsidR="000F7C77">
        <w:rPr>
          <w:rFonts w:ascii="inherit" w:eastAsia="ＭＳ Ｐゴシック" w:hAnsi="inherit" w:cs="ＭＳ Ｐゴシック" w:hint="eastAsia"/>
          <w:color w:val="676767"/>
          <w:kern w:val="0"/>
          <w:sz w:val="27"/>
          <w:szCs w:val="27"/>
        </w:rPr>
        <w:t>た</w:t>
      </w:r>
      <w:r w:rsidR="00837552">
        <w:rPr>
          <w:rFonts w:ascii="inherit" w:eastAsia="ＭＳ Ｐゴシック" w:hAnsi="inherit" w:cs="ＭＳ Ｐゴシック" w:hint="eastAsia"/>
          <w:color w:val="676767"/>
          <w:kern w:val="0"/>
          <w:sz w:val="27"/>
          <w:szCs w:val="27"/>
        </w:rPr>
        <w:t>していなくても、</w:t>
      </w:r>
      <w:r w:rsidR="000F7C77">
        <w:rPr>
          <w:rFonts w:ascii="inherit" w:eastAsia="ＭＳ Ｐゴシック" w:hAnsi="inherit" w:cs="ＭＳ Ｐゴシック" w:hint="eastAsia"/>
          <w:color w:val="676767"/>
          <w:kern w:val="0"/>
          <w:sz w:val="27"/>
          <w:szCs w:val="27"/>
        </w:rPr>
        <w:t>1</w:t>
      </w:r>
      <w:r w:rsidRPr="0037519D">
        <w:rPr>
          <w:rFonts w:ascii="inherit" w:eastAsia="ＭＳ Ｐゴシック" w:hAnsi="inherit" w:cs="ＭＳ Ｐゴシック"/>
          <w:color w:val="676767"/>
          <w:kern w:val="0"/>
          <w:sz w:val="27"/>
          <w:szCs w:val="27"/>
        </w:rPr>
        <w:t>つの</w:t>
      </w:r>
      <w:r w:rsidRPr="0037519D">
        <w:rPr>
          <w:rFonts w:ascii="inherit" w:eastAsia="ＭＳ Ｐゴシック" w:hAnsi="inherit" w:cs="ＭＳ Ｐゴシック"/>
          <w:color w:val="676767"/>
          <w:kern w:val="0"/>
          <w:sz w:val="27"/>
          <w:szCs w:val="27"/>
        </w:rPr>
        <w:t> FOSS </w:t>
      </w:r>
      <w:r w:rsidRPr="0037519D">
        <w:rPr>
          <w:rFonts w:ascii="inherit" w:eastAsia="ＭＳ Ｐゴシック" w:hAnsi="inherit" w:cs="ＭＳ Ｐゴシック"/>
          <w:color w:val="676767"/>
          <w:kern w:val="0"/>
          <w:sz w:val="27"/>
          <w:szCs w:val="27"/>
        </w:rPr>
        <w:t>プログラムが仕様の要件を満</w:t>
      </w:r>
      <w:r w:rsidR="000F7C77">
        <w:rPr>
          <w:rFonts w:ascii="inherit" w:eastAsia="ＭＳ Ｐゴシック" w:hAnsi="inherit" w:cs="ＭＳ Ｐゴシック" w:hint="eastAsia"/>
          <w:color w:val="676767"/>
          <w:kern w:val="0"/>
          <w:sz w:val="27"/>
          <w:szCs w:val="27"/>
        </w:rPr>
        <w:t>た</w:t>
      </w:r>
      <w:r w:rsidRPr="0037519D">
        <w:rPr>
          <w:rFonts w:ascii="inherit" w:eastAsia="ＭＳ Ｐゴシック" w:hAnsi="inherit" w:cs="ＭＳ Ｐゴシック"/>
          <w:color w:val="676767"/>
          <w:kern w:val="0"/>
          <w:sz w:val="27"/>
          <w:szCs w:val="27"/>
        </w:rPr>
        <w:t>していれば</w:t>
      </w:r>
      <w:r w:rsidR="00837552">
        <w:rPr>
          <w:rFonts w:ascii="inherit" w:eastAsia="ＭＳ Ｐゴシック" w:hAnsi="inherit" w:cs="ＭＳ Ｐゴシック" w:hint="eastAsia"/>
          <w:color w:val="676767"/>
          <w:kern w:val="0"/>
          <w:sz w:val="27"/>
          <w:szCs w:val="27"/>
        </w:rPr>
        <w:t>、そのプラグラム</w:t>
      </w:r>
      <w:r w:rsidR="000228B2">
        <w:rPr>
          <w:rFonts w:ascii="inherit" w:eastAsia="ＭＳ Ｐゴシック" w:hAnsi="inherit" w:cs="ＭＳ Ｐゴシック" w:hint="eastAsia"/>
          <w:color w:val="676767"/>
          <w:kern w:val="0"/>
          <w:sz w:val="27"/>
          <w:szCs w:val="27"/>
        </w:rPr>
        <w:t>は</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適合と格付けでき</w:t>
      </w:r>
      <w:r w:rsidR="00837552">
        <w:rPr>
          <w:rFonts w:ascii="inherit" w:eastAsia="ＭＳ Ｐゴシック" w:hAnsi="inherit" w:cs="ＭＳ Ｐゴシック" w:hint="eastAsia"/>
          <w:color w:val="676767"/>
          <w:kern w:val="0"/>
          <w:sz w:val="27"/>
          <w:szCs w:val="27"/>
        </w:rPr>
        <w:t>ます</w:t>
      </w:r>
      <w:r w:rsidRPr="0037519D">
        <w:rPr>
          <w:rFonts w:ascii="inherit" w:eastAsia="ＭＳ Ｐゴシック" w:hAnsi="inherit" w:cs="ＭＳ Ｐゴシック"/>
          <w:color w:val="676767"/>
          <w:kern w:val="0"/>
          <w:sz w:val="27"/>
          <w:szCs w:val="27"/>
        </w:rPr>
        <w:t>。</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に適合済</w:t>
      </w:r>
      <w:r w:rsidR="00C503BA">
        <w:rPr>
          <w:rFonts w:ascii="inherit" w:eastAsia="ＭＳ Ｐゴシック" w:hAnsi="inherit" w:cs="ＭＳ Ｐゴシック" w:hint="eastAsia"/>
          <w:color w:val="676767"/>
          <w:kern w:val="0"/>
          <w:sz w:val="27"/>
          <w:szCs w:val="27"/>
        </w:rPr>
        <w:t>み</w:t>
      </w:r>
      <w:r w:rsidRPr="0037519D">
        <w:rPr>
          <w:rFonts w:ascii="inherit" w:eastAsia="ＭＳ Ｐゴシック" w:hAnsi="inherit" w:cs="ＭＳ Ｐゴシック"/>
          <w:color w:val="676767"/>
          <w:kern w:val="0"/>
          <w:sz w:val="27"/>
          <w:szCs w:val="27"/>
        </w:rPr>
        <w:t>のプログラム下でレビューされていないソフトウェアを</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適合性と結びつけることはできません。</w:t>
      </w:r>
    </w:p>
    <w:p w14:paraId="5C821D88" w14:textId="7506EC5E"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この仕様はベスト</w:t>
      </w:r>
      <w:r w:rsidR="000643B0">
        <w:rPr>
          <w:rFonts w:ascii="Open Sans" w:eastAsia="ＭＳ Ｐゴシック" w:hAnsi="Open Sans" w:cs="ＭＳ Ｐゴシック" w:hint="eastAsia"/>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プラクティス</w:t>
      </w:r>
      <w:r w:rsidR="000643B0">
        <w:rPr>
          <w:rFonts w:ascii="Open Sans" w:eastAsia="ＭＳ Ｐゴシック" w:hAnsi="Open Sans" w:cs="ＭＳ Ｐゴシック" w:hint="eastAsia"/>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ガイドとして使えますか？</w:t>
      </w:r>
    </w:p>
    <w:p w14:paraId="06B3CB98" w14:textId="133A6F3F"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いいえ。この仕様の主要な目的は、既存の</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プログラムが十分かどうかを評価する手助けとなる一連の要件を提供することです。そのため、この仕様は「何を」と「なぜ」の側面にフォーカスしており、「どうやって」や「いつ」には触れていません。</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w:t>
      </w:r>
      <w:r w:rsidR="00915F2C">
        <w:rPr>
          <w:rFonts w:ascii="inherit" w:eastAsia="ＭＳ Ｐゴシック" w:hAnsi="inherit" w:cs="ＭＳ Ｐゴシック" w:hint="eastAsia"/>
          <w:color w:val="676767"/>
          <w:kern w:val="0"/>
          <w:sz w:val="27"/>
          <w:szCs w:val="27"/>
        </w:rPr>
        <w:t>（</w:t>
      </w:r>
      <w:r w:rsidRPr="0037519D">
        <w:rPr>
          <w:rFonts w:ascii="inherit" w:eastAsia="ＭＳ Ｐゴシック" w:hAnsi="inherit" w:cs="ＭＳ Ｐゴシック"/>
          <w:color w:val="676767"/>
          <w:kern w:val="0"/>
          <w:sz w:val="27"/>
          <w:szCs w:val="27"/>
        </w:rPr>
        <w:t>「どうやって」と「いつ」</w:t>
      </w:r>
      <w:r w:rsidR="00915F2C">
        <w:rPr>
          <w:rFonts w:ascii="inherit" w:eastAsia="ＭＳ Ｐゴシック" w:hAnsi="inherit" w:cs="ＭＳ Ｐゴシック" w:hint="eastAsia"/>
          <w:color w:val="676767"/>
          <w:kern w:val="0"/>
          <w:sz w:val="27"/>
          <w:szCs w:val="27"/>
        </w:rPr>
        <w:t>）</w:t>
      </w:r>
      <w:r w:rsidRPr="0037519D">
        <w:rPr>
          <w:rFonts w:ascii="inherit" w:eastAsia="ＭＳ Ｐゴシック" w:hAnsi="inherit" w:cs="ＭＳ Ｐゴシック"/>
          <w:color w:val="676767"/>
          <w:kern w:val="0"/>
          <w:sz w:val="27"/>
          <w:szCs w:val="27"/>
        </w:rPr>
        <w:t>の構成にはたくさんの異なる方法があり、いずれの方法でもこの仕様を満</w:t>
      </w:r>
      <w:r w:rsidR="00915F2C">
        <w:rPr>
          <w:rFonts w:ascii="inherit" w:eastAsia="ＭＳ Ｐゴシック" w:hAnsi="inherit" w:cs="ＭＳ Ｐゴシック" w:hint="eastAsia"/>
          <w:color w:val="676767"/>
          <w:kern w:val="0"/>
          <w:sz w:val="27"/>
          <w:szCs w:val="27"/>
        </w:rPr>
        <w:t>たす</w:t>
      </w:r>
      <w:r w:rsidRPr="0037519D">
        <w:rPr>
          <w:rFonts w:ascii="inherit" w:eastAsia="ＭＳ Ｐゴシック" w:hAnsi="inherit" w:cs="ＭＳ Ｐゴシック"/>
          <w:color w:val="676767"/>
          <w:kern w:val="0"/>
          <w:sz w:val="27"/>
          <w:szCs w:val="27"/>
        </w:rPr>
        <w:t>ことができるでしょう。この仕様は、プログラムが基本レベルの品質と一貫性を持っているかどうかを評価する</w:t>
      </w:r>
      <w:r w:rsidR="00C503BA">
        <w:rPr>
          <w:rFonts w:ascii="inherit" w:eastAsia="ＭＳ Ｐゴシック" w:hAnsi="inherit" w:cs="ＭＳ Ｐゴシック" w:hint="eastAsia"/>
          <w:color w:val="676767"/>
          <w:kern w:val="0"/>
          <w:sz w:val="27"/>
          <w:szCs w:val="27"/>
        </w:rPr>
        <w:t>1</w:t>
      </w:r>
      <w:r w:rsidRPr="0037519D">
        <w:rPr>
          <w:rFonts w:ascii="inherit" w:eastAsia="ＭＳ Ｐゴシック" w:hAnsi="inherit" w:cs="ＭＳ Ｐゴシック"/>
          <w:color w:val="676767"/>
          <w:kern w:val="0"/>
          <w:sz w:val="27"/>
          <w:szCs w:val="27"/>
        </w:rPr>
        <w:t>つの方法を</w:t>
      </w:r>
      <w:r w:rsidRPr="0037519D">
        <w:rPr>
          <w:rFonts w:ascii="inherit" w:eastAsia="ＭＳ Ｐゴシック" w:hAnsi="inherit" w:cs="ＭＳ Ｐゴシック"/>
          <w:color w:val="676767"/>
          <w:kern w:val="0"/>
          <w:sz w:val="27"/>
          <w:szCs w:val="27"/>
        </w:rPr>
        <w:lastRenderedPageBreak/>
        <w:t>提供します。これにより、ソフトウェアのサプライヤ</w:t>
      </w:r>
      <w:r w:rsidR="00C503BA">
        <w:rPr>
          <w:rFonts w:ascii="inherit" w:eastAsia="ＭＳ Ｐゴシック" w:hAnsi="inherit" w:cs="ＭＳ Ｐゴシック" w:hint="eastAsia"/>
          <w:color w:val="676767"/>
          <w:kern w:val="0"/>
          <w:sz w:val="27"/>
          <w:szCs w:val="27"/>
        </w:rPr>
        <w:t>ー</w:t>
      </w:r>
      <w:r w:rsidRPr="0037519D">
        <w:rPr>
          <w:rFonts w:ascii="inherit" w:eastAsia="ＭＳ Ｐゴシック" w:hAnsi="inherit" w:cs="ＭＳ Ｐゴシック"/>
          <w:color w:val="676767"/>
          <w:kern w:val="0"/>
          <w:sz w:val="27"/>
          <w:szCs w:val="27"/>
        </w:rPr>
        <w:t>はそのユーザ</w:t>
      </w:r>
      <w:r w:rsidR="00C503BA">
        <w:rPr>
          <w:rFonts w:ascii="inherit" w:eastAsia="ＭＳ Ｐゴシック" w:hAnsi="inherit" w:cs="ＭＳ Ｐゴシック" w:hint="eastAsia"/>
          <w:color w:val="676767"/>
          <w:kern w:val="0"/>
          <w:sz w:val="27"/>
          <w:szCs w:val="27"/>
        </w:rPr>
        <w:t>ー</w:t>
      </w:r>
      <w:r w:rsidRPr="0037519D">
        <w:rPr>
          <w:rFonts w:ascii="inherit" w:eastAsia="ＭＳ Ｐゴシック" w:hAnsi="inherit" w:cs="ＭＳ Ｐゴシック"/>
          <w:color w:val="676767"/>
          <w:kern w:val="0"/>
          <w:sz w:val="27"/>
          <w:szCs w:val="27"/>
        </w:rPr>
        <w:t>に対して、自身が提供するコンプライアンス証跡が、標準的なレベルの品質を満たした</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プログラム下で作成されたと表明することができます。</w:t>
      </w:r>
    </w:p>
    <w:p w14:paraId="3A9629E3"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この仕様はどのようにして開発されましたか？</w:t>
      </w:r>
    </w:p>
    <w:p w14:paraId="2DD1AEA0" w14:textId="625FC30B"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プロジェクトは、ソフトウェア</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サプライチェーンの中でソフトウェアの作成ややり</w:t>
      </w:r>
      <w:r w:rsidR="00915F2C">
        <w:rPr>
          <w:rFonts w:ascii="inherit" w:eastAsia="ＭＳ Ｐゴシック" w:hAnsi="inherit" w:cs="ＭＳ Ｐゴシック" w:hint="eastAsia"/>
          <w:color w:val="676767"/>
          <w:kern w:val="0"/>
          <w:sz w:val="27"/>
          <w:szCs w:val="27"/>
        </w:rPr>
        <w:t>と</w:t>
      </w:r>
      <w:r w:rsidRPr="0037519D">
        <w:rPr>
          <w:rFonts w:ascii="inherit" w:eastAsia="ＭＳ Ｐゴシック" w:hAnsi="inherit" w:cs="ＭＳ Ｐゴシック"/>
          <w:color w:val="676767"/>
          <w:kern w:val="0"/>
          <w:sz w:val="27"/>
          <w:szCs w:val="27"/>
        </w:rPr>
        <w:t>りを経験してきた多数の個人、</w:t>
      </w:r>
      <w:r w:rsidR="00617567">
        <w:rPr>
          <w:rFonts w:ascii="inherit" w:eastAsia="ＭＳ Ｐゴシック" w:hAnsi="inherit" w:cs="ＭＳ Ｐゴシック" w:hint="eastAsia"/>
          <w:color w:val="676767"/>
          <w:kern w:val="0"/>
          <w:sz w:val="27"/>
          <w:szCs w:val="27"/>
        </w:rPr>
        <w:t>企業</w:t>
      </w:r>
      <w:r w:rsidRPr="0037519D">
        <w:rPr>
          <w:rFonts w:ascii="inherit" w:eastAsia="ＭＳ Ｐゴシック" w:hAnsi="inherit" w:cs="ＭＳ Ｐゴシック"/>
          <w:color w:val="676767"/>
          <w:kern w:val="0"/>
          <w:sz w:val="27"/>
          <w:szCs w:val="27"/>
        </w:rPr>
        <w:t>、組織からの提案を受け入れました。参加することに特段の要件は設けていません</w:t>
      </w:r>
      <w:r w:rsidR="00186F2D">
        <w:rPr>
          <w:rFonts w:ascii="inherit" w:eastAsia="ＭＳ Ｐゴシック" w:hAnsi="inherit" w:cs="ＭＳ Ｐゴシック" w:hint="eastAsia"/>
          <w:color w:val="676767"/>
          <w:kern w:val="0"/>
          <w:sz w:val="27"/>
          <w:szCs w:val="27"/>
        </w:rPr>
        <w:t>でしたし、現在も設けていません</w:t>
      </w:r>
      <w:r w:rsidRPr="0037519D">
        <w:rPr>
          <w:rFonts w:ascii="inherit" w:eastAsia="ＭＳ Ｐゴシック" w:hAnsi="inherit" w:cs="ＭＳ Ｐゴシック"/>
          <w:color w:val="676767"/>
          <w:kern w:val="0"/>
          <w:sz w:val="27"/>
          <w:szCs w:val="27"/>
        </w:rPr>
        <w:t>。</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プロジェクトは、コンプライアンス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プログラムの</w:t>
      </w:r>
      <w:r w:rsidR="00915F2C">
        <w:rPr>
          <w:rFonts w:ascii="inherit" w:eastAsia="ＭＳ Ｐゴシック" w:hAnsi="inherit" w:cs="ＭＳ Ｐゴシック" w:hint="eastAsia"/>
          <w:color w:val="676767"/>
          <w:kern w:val="0"/>
          <w:sz w:val="27"/>
          <w:szCs w:val="27"/>
        </w:rPr>
        <w:t>6</w:t>
      </w:r>
      <w:r w:rsidRPr="0037519D">
        <w:rPr>
          <w:rFonts w:ascii="inherit" w:eastAsia="ＭＳ Ｐゴシック" w:hAnsi="inherit" w:cs="ＭＳ Ｐゴシック"/>
          <w:color w:val="676767"/>
          <w:kern w:val="0"/>
          <w:sz w:val="27"/>
          <w:szCs w:val="27"/>
        </w:rPr>
        <w:t>つの主要なカテゴリー、</w:t>
      </w:r>
      <w:r w:rsidR="000F6A65">
        <w:rPr>
          <w:rFonts w:ascii="inherit" w:eastAsia="ＭＳ Ｐゴシック" w:hAnsi="inherit" w:cs="ＭＳ Ｐゴシック" w:hint="eastAsia"/>
          <w:color w:val="676767"/>
          <w:kern w:val="0"/>
          <w:sz w:val="27"/>
          <w:szCs w:val="27"/>
        </w:rPr>
        <w:t>および</w:t>
      </w:r>
      <w:r w:rsidRPr="0037519D">
        <w:rPr>
          <w:rFonts w:ascii="inherit" w:eastAsia="ＭＳ Ｐゴシック" w:hAnsi="inherit" w:cs="ＭＳ Ｐゴシック"/>
          <w:color w:val="676767"/>
          <w:kern w:val="0"/>
          <w:sz w:val="27"/>
          <w:szCs w:val="27"/>
        </w:rPr>
        <w:t>各カテゴリーに</w:t>
      </w:r>
      <w:r w:rsidR="00915F2C">
        <w:rPr>
          <w:rFonts w:ascii="inherit" w:eastAsia="ＭＳ Ｐゴシック" w:hAnsi="inherit" w:cs="ＭＳ Ｐゴシック" w:hint="eastAsia"/>
          <w:color w:val="676767"/>
          <w:kern w:val="0"/>
          <w:sz w:val="27"/>
          <w:szCs w:val="27"/>
        </w:rPr>
        <w:t>関する</w:t>
      </w:r>
      <w:r w:rsidRPr="0037519D">
        <w:rPr>
          <w:rFonts w:ascii="inherit" w:eastAsia="ＭＳ Ｐゴシック" w:hAnsi="inherit" w:cs="ＭＳ Ｐゴシック"/>
          <w:color w:val="676767"/>
          <w:kern w:val="0"/>
          <w:sz w:val="27"/>
          <w:szCs w:val="27"/>
        </w:rPr>
        <w:t>重要なタスクと</w:t>
      </w:r>
      <w:r w:rsidR="00186F2D">
        <w:rPr>
          <w:rFonts w:ascii="inherit" w:eastAsia="ＭＳ Ｐゴシック" w:hAnsi="inherit" w:cs="ＭＳ Ｐゴシック" w:hint="eastAsia"/>
          <w:color w:val="676767"/>
          <w:kern w:val="0"/>
          <w:sz w:val="27"/>
          <w:szCs w:val="27"/>
        </w:rPr>
        <w:t>その</w:t>
      </w:r>
      <w:r w:rsidRPr="0037519D">
        <w:rPr>
          <w:rFonts w:ascii="inherit" w:eastAsia="ＭＳ Ｐゴシック" w:hAnsi="inherit" w:cs="ＭＳ Ｐゴシック"/>
          <w:color w:val="676767"/>
          <w:kern w:val="0"/>
          <w:sz w:val="27"/>
          <w:szCs w:val="27"/>
        </w:rPr>
        <w:t>成果物を</w:t>
      </w:r>
      <w:r w:rsidR="000F6A65">
        <w:rPr>
          <w:rFonts w:ascii="inherit" w:eastAsia="ＭＳ Ｐゴシック" w:hAnsi="inherit" w:cs="ＭＳ Ｐゴシック" w:hint="eastAsia"/>
          <w:color w:val="676767"/>
          <w:kern w:val="0"/>
          <w:sz w:val="27"/>
          <w:szCs w:val="27"/>
        </w:rPr>
        <w:t>以下のように</w:t>
      </w:r>
      <w:r w:rsidRPr="0037519D">
        <w:rPr>
          <w:rFonts w:ascii="inherit" w:eastAsia="ＭＳ Ｐゴシック" w:hAnsi="inherit" w:cs="ＭＳ Ｐゴシック"/>
          <w:color w:val="676767"/>
          <w:kern w:val="0"/>
          <w:sz w:val="27"/>
          <w:szCs w:val="27"/>
        </w:rPr>
        <w:t>明確化しました。</w:t>
      </w:r>
    </w:p>
    <w:p w14:paraId="6024FCB3"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に関わる責任の理解</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すなわちポリシーとトレーニング</w:t>
      </w:r>
      <w:r w:rsidRPr="0037519D">
        <w:rPr>
          <w:rFonts w:ascii="inherit" w:eastAsia="ＭＳ Ｐゴシック" w:hAnsi="inherit" w:cs="ＭＳ Ｐゴシック"/>
          <w:color w:val="676767"/>
          <w:kern w:val="0"/>
          <w:sz w:val="27"/>
          <w:szCs w:val="27"/>
        </w:rPr>
        <w:t>]</w:t>
      </w:r>
    </w:p>
    <w:p w14:paraId="05FF514C"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コンプライアンスを履行するための責任者のアサイン</w:t>
      </w:r>
    </w:p>
    <w:p w14:paraId="2EDE8429"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コンテンツ</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ドキュメントとコンプライアンス関連資料の頒布</w:t>
      </w:r>
    </w:p>
    <w:p w14:paraId="2980F189"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コンテンツのレビューと承認</w:t>
      </w:r>
    </w:p>
    <w:p w14:paraId="52BEEA0A" w14:textId="00D230F0"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コミュニティ</w:t>
      </w:r>
      <w:ins w:id="11" w:author="imada" w:date="2017-07-07T13:24:00Z">
        <w:r w:rsidR="00241E5D">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への（積極的な）関わり方の理解</w:t>
      </w:r>
    </w:p>
    <w:p w14:paraId="0125503D" w14:textId="0ECA60F4"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要件適合の認定</w:t>
      </w:r>
    </w:p>
    <w:p w14:paraId="0F83D608" w14:textId="0B986928"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FOSS</w:t>
      </w:r>
      <w:r w:rsidRPr="0037519D">
        <w:rPr>
          <w:rFonts w:ascii="Open Sans" w:eastAsia="ＭＳ Ｐゴシック" w:hAnsi="Open Sans" w:cs="ＭＳ Ｐゴシック"/>
          <w:b/>
          <w:bCs/>
          <w:color w:val="444444"/>
          <w:kern w:val="0"/>
          <w:sz w:val="27"/>
          <w:szCs w:val="27"/>
        </w:rPr>
        <w:t>プログラムが</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適合であることを宣言するために、第三者による監査は必要ですか？</w:t>
      </w:r>
    </w:p>
    <w:p w14:paraId="4FB6A847" w14:textId="1FA41C5D"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仕様は、シンプル</w:t>
      </w:r>
      <w:r w:rsidR="00AF5BEC">
        <w:rPr>
          <w:rFonts w:ascii="inherit" w:eastAsia="ＭＳ Ｐゴシック" w:hAnsi="inherit" w:cs="ＭＳ Ｐゴシック" w:hint="eastAsia"/>
          <w:color w:val="676767"/>
          <w:kern w:val="0"/>
          <w:sz w:val="27"/>
          <w:szCs w:val="27"/>
        </w:rPr>
        <w:t>に</w:t>
      </w:r>
      <w:r w:rsidRPr="0037519D">
        <w:rPr>
          <w:rFonts w:ascii="inherit" w:eastAsia="ＭＳ Ｐゴシック" w:hAnsi="inherit" w:cs="ＭＳ Ｐゴシック"/>
          <w:color w:val="676767"/>
          <w:kern w:val="0"/>
          <w:sz w:val="27"/>
          <w:szCs w:val="27"/>
        </w:rPr>
        <w:t>構成</w:t>
      </w:r>
      <w:r w:rsidR="00AF5BEC">
        <w:rPr>
          <w:rFonts w:ascii="inherit" w:eastAsia="ＭＳ Ｐゴシック" w:hAnsi="inherit" w:cs="ＭＳ Ｐゴシック" w:hint="eastAsia"/>
          <w:color w:val="676767"/>
          <w:kern w:val="0"/>
          <w:sz w:val="27"/>
          <w:szCs w:val="27"/>
        </w:rPr>
        <w:t>されており、</w:t>
      </w:r>
      <w:r w:rsidRPr="0037519D">
        <w:rPr>
          <w:rFonts w:ascii="inherit" w:eastAsia="ＭＳ Ｐゴシック" w:hAnsi="inherit" w:cs="ＭＳ Ｐゴシック"/>
          <w:color w:val="676767"/>
          <w:kern w:val="0"/>
          <w:sz w:val="27"/>
          <w:szCs w:val="27"/>
        </w:rPr>
        <w:t>要件のリストを提供しています。各要件には一連の</w:t>
      </w:r>
      <w:r w:rsidR="00AF5BEC">
        <w:rPr>
          <w:rFonts w:ascii="inherit" w:eastAsia="ＭＳ Ｐゴシック" w:hAnsi="inherit" w:cs="ＭＳ Ｐゴシック" w:hint="eastAsia"/>
          <w:color w:val="676767"/>
          <w:kern w:val="0"/>
          <w:sz w:val="27"/>
          <w:szCs w:val="27"/>
        </w:rPr>
        <w:t>適合</w:t>
      </w:r>
      <w:r w:rsidRPr="0037519D">
        <w:rPr>
          <w:rFonts w:ascii="inherit" w:eastAsia="ＭＳ Ｐゴシック" w:hAnsi="inherit" w:cs="ＭＳ Ｐゴシック"/>
          <w:color w:val="676767"/>
          <w:kern w:val="0"/>
          <w:sz w:val="27"/>
          <w:szCs w:val="27"/>
        </w:rPr>
        <w:t>判定基準</w:t>
      </w:r>
      <w:r w:rsidR="000F6A65">
        <w:rPr>
          <w:rFonts w:ascii="inherit" w:eastAsia="ＭＳ Ｐゴシック" w:hAnsi="inherit" w:cs="ＭＳ Ｐゴシック" w:hint="eastAsia"/>
          <w:color w:val="676767"/>
          <w:kern w:val="0"/>
          <w:sz w:val="27"/>
          <w:szCs w:val="27"/>
        </w:rPr>
        <w:t>（</w:t>
      </w:r>
      <w:r w:rsidRPr="0037519D">
        <w:rPr>
          <w:rFonts w:ascii="inherit" w:eastAsia="ＭＳ Ｐゴシック" w:hAnsi="inherit" w:cs="ＭＳ Ｐゴシック"/>
          <w:color w:val="676767"/>
          <w:kern w:val="0"/>
          <w:sz w:val="27"/>
          <w:szCs w:val="27"/>
        </w:rPr>
        <w:t>検証すべき証跡</w:t>
      </w:r>
      <w:r w:rsidR="000F6A65">
        <w:rPr>
          <w:rFonts w:ascii="inherit" w:eastAsia="ＭＳ Ｐゴシック" w:hAnsi="inherit" w:cs="ＭＳ Ｐゴシック" w:hint="eastAsia"/>
          <w:color w:val="676767"/>
          <w:kern w:val="0"/>
          <w:sz w:val="27"/>
          <w:szCs w:val="27"/>
        </w:rPr>
        <w:t>）</w:t>
      </w:r>
      <w:r w:rsidRPr="0037519D">
        <w:rPr>
          <w:rFonts w:ascii="inherit" w:eastAsia="ＭＳ Ｐゴシック" w:hAnsi="inherit" w:cs="ＭＳ Ｐゴシック"/>
          <w:color w:val="676767"/>
          <w:kern w:val="0"/>
          <w:sz w:val="27"/>
          <w:szCs w:val="27"/>
        </w:rPr>
        <w:t>が規定されています。各要件は、</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プログラムが維持すべき重要な品質を記述したものです。</w:t>
      </w:r>
      <w:r w:rsidR="000F6A65">
        <w:rPr>
          <w:rFonts w:ascii="inherit" w:eastAsia="ＭＳ Ｐゴシック" w:hAnsi="inherit" w:cs="ＭＳ Ｐゴシック" w:hint="eastAsia"/>
          <w:color w:val="676767"/>
          <w:kern w:val="0"/>
          <w:sz w:val="27"/>
          <w:szCs w:val="27"/>
        </w:rPr>
        <w:t>1</w:t>
      </w:r>
      <w:r w:rsidRPr="0037519D">
        <w:rPr>
          <w:rFonts w:ascii="inherit" w:eastAsia="ＭＳ Ｐゴシック" w:hAnsi="inherit" w:cs="ＭＳ Ｐゴシック"/>
          <w:color w:val="676767"/>
          <w:kern w:val="0"/>
          <w:sz w:val="27"/>
          <w:szCs w:val="27"/>
        </w:rPr>
        <w:t>つの要件についての検証すべき証跡は、仕様の要件を満</w:t>
      </w:r>
      <w:r w:rsidR="000F6A65">
        <w:rPr>
          <w:rFonts w:ascii="inherit" w:eastAsia="ＭＳ Ｐゴシック" w:hAnsi="inherit" w:cs="ＭＳ Ｐゴシック" w:hint="eastAsia"/>
          <w:color w:val="676767"/>
          <w:kern w:val="0"/>
          <w:sz w:val="27"/>
          <w:szCs w:val="27"/>
        </w:rPr>
        <w:t>た</w:t>
      </w:r>
      <w:r w:rsidRPr="0037519D">
        <w:rPr>
          <w:rFonts w:ascii="inherit" w:eastAsia="ＭＳ Ｐゴシック" w:hAnsi="inherit" w:cs="ＭＳ Ｐゴシック"/>
          <w:color w:val="676767"/>
          <w:kern w:val="0"/>
          <w:sz w:val="27"/>
          <w:szCs w:val="27"/>
        </w:rPr>
        <w:t>していることを判定するために存在していなければならない</w:t>
      </w:r>
      <w:r w:rsidR="00186F2D">
        <w:rPr>
          <w:rFonts w:ascii="inherit" w:eastAsia="ＭＳ Ｐゴシック" w:hAnsi="inherit" w:cs="ＭＳ Ｐゴシック" w:hint="eastAsia"/>
          <w:color w:val="676767"/>
          <w:kern w:val="0"/>
          <w:sz w:val="27"/>
          <w:szCs w:val="27"/>
        </w:rPr>
        <w:t>有形の</w:t>
      </w:r>
      <w:r w:rsidRPr="0037519D">
        <w:rPr>
          <w:rFonts w:ascii="inherit" w:eastAsia="ＭＳ Ｐゴシック" w:hAnsi="inherit" w:cs="ＭＳ Ｐゴシック"/>
          <w:color w:val="676767"/>
          <w:kern w:val="0"/>
          <w:sz w:val="27"/>
          <w:szCs w:val="27"/>
        </w:rPr>
        <w:t>証跡のリストの形で提示されています。証跡は存在していなければなりませんが、それらを公開する必要はありません。この仕様の究極のゴールは、ソフトウェアをやり</w:t>
      </w:r>
      <w:r w:rsidR="000F6A65">
        <w:rPr>
          <w:rFonts w:ascii="inherit" w:eastAsia="ＭＳ Ｐゴシック" w:hAnsi="inherit" w:cs="ＭＳ Ｐゴシック" w:hint="eastAsia"/>
          <w:color w:val="676767"/>
          <w:kern w:val="0"/>
          <w:sz w:val="27"/>
          <w:szCs w:val="27"/>
        </w:rPr>
        <w:t>と</w:t>
      </w:r>
      <w:r w:rsidRPr="0037519D">
        <w:rPr>
          <w:rFonts w:ascii="inherit" w:eastAsia="ＭＳ Ｐゴシック" w:hAnsi="inherit" w:cs="ＭＳ Ｐゴシック"/>
          <w:color w:val="676767"/>
          <w:kern w:val="0"/>
          <w:sz w:val="27"/>
          <w:szCs w:val="27"/>
        </w:rPr>
        <w:t>りする当事者間に</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コンプライアンスについての信頼関係を育てることです。現在のところ、第三者による監査は</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仕様の要件ではありませんが、パートナーや顧客は、ビジネスを行う条件として、検証すべき証跡の証拠を要求することができます</w:t>
      </w:r>
      <w:r w:rsidR="000F6A65">
        <w:rPr>
          <w:rFonts w:ascii="inherit" w:eastAsia="ＭＳ Ｐゴシック" w:hAnsi="inherit" w:cs="ＭＳ Ｐゴシック" w:hint="eastAsia"/>
          <w:color w:val="676767"/>
          <w:kern w:val="0"/>
          <w:sz w:val="27"/>
          <w:szCs w:val="27"/>
        </w:rPr>
        <w:t>（</w:t>
      </w:r>
      <w:r w:rsidRPr="0037519D">
        <w:rPr>
          <w:rFonts w:ascii="inherit" w:eastAsia="ＭＳ Ｐゴシック" w:hAnsi="inherit" w:cs="ＭＳ Ｐゴシック"/>
          <w:color w:val="676767"/>
          <w:kern w:val="0"/>
          <w:sz w:val="27"/>
          <w:szCs w:val="27"/>
        </w:rPr>
        <w:t>たとえば機密保持契約を締結した上で</w:t>
      </w:r>
      <w:r w:rsidR="000F6A65">
        <w:rPr>
          <w:rFonts w:ascii="inherit" w:eastAsia="ＭＳ Ｐゴシック" w:hAnsi="inherit" w:cs="ＭＳ Ｐゴシック" w:hint="eastAsia"/>
          <w:color w:val="676767"/>
          <w:kern w:val="0"/>
          <w:sz w:val="27"/>
          <w:szCs w:val="27"/>
        </w:rPr>
        <w:t>）</w:t>
      </w:r>
      <w:r w:rsidRPr="0037519D">
        <w:rPr>
          <w:rFonts w:ascii="inherit" w:eastAsia="ＭＳ Ｐゴシック" w:hAnsi="inherit" w:cs="ＭＳ Ｐゴシック"/>
          <w:color w:val="676767"/>
          <w:kern w:val="0"/>
          <w:sz w:val="27"/>
          <w:szCs w:val="27"/>
        </w:rPr>
        <w:t>。すなわち、</w:t>
      </w:r>
      <w:r w:rsidR="00940F59">
        <w:rPr>
          <w:rFonts w:ascii="inherit" w:eastAsia="ＭＳ Ｐゴシック" w:hAnsi="inherit" w:cs="ＭＳ Ｐゴシック" w:hint="eastAsia"/>
          <w:color w:val="676767"/>
          <w:kern w:val="0"/>
          <w:sz w:val="27"/>
          <w:szCs w:val="27"/>
        </w:rPr>
        <w:t>義務として</w:t>
      </w:r>
      <w:r w:rsidRPr="0037519D">
        <w:rPr>
          <w:rFonts w:ascii="inherit" w:eastAsia="ＭＳ Ｐゴシック" w:hAnsi="inherit" w:cs="ＭＳ Ｐゴシック"/>
          <w:color w:val="676767"/>
          <w:kern w:val="0"/>
          <w:sz w:val="27"/>
          <w:szCs w:val="27"/>
        </w:rPr>
        <w:t>証跡の存在の証拠を提示する</w:t>
      </w:r>
      <w:r w:rsidR="00940F59">
        <w:rPr>
          <w:rFonts w:ascii="inherit" w:eastAsia="ＭＳ Ｐゴシック" w:hAnsi="inherit" w:cs="ＭＳ Ｐゴシック" w:hint="eastAsia"/>
          <w:color w:val="676767"/>
          <w:kern w:val="0"/>
          <w:sz w:val="27"/>
          <w:szCs w:val="27"/>
        </w:rPr>
        <w:t>か</w:t>
      </w:r>
      <w:r w:rsidRPr="0037519D">
        <w:rPr>
          <w:rFonts w:ascii="inherit" w:eastAsia="ＭＳ Ｐゴシック" w:hAnsi="inherit" w:cs="ＭＳ Ｐゴシック"/>
          <w:color w:val="676767"/>
          <w:kern w:val="0"/>
          <w:sz w:val="27"/>
          <w:szCs w:val="27"/>
        </w:rPr>
        <w:t>、</w:t>
      </w:r>
      <w:r w:rsidR="00940F59">
        <w:rPr>
          <w:rFonts w:ascii="inherit" w:eastAsia="ＭＳ Ｐゴシック" w:hAnsi="inherit" w:cs="ＭＳ Ｐゴシック" w:hint="eastAsia"/>
          <w:color w:val="676767"/>
          <w:kern w:val="0"/>
          <w:sz w:val="27"/>
          <w:szCs w:val="27"/>
        </w:rPr>
        <w:t>意思として</w:t>
      </w:r>
      <w:r w:rsidRPr="0037519D">
        <w:rPr>
          <w:rFonts w:ascii="inherit" w:eastAsia="ＭＳ Ｐゴシック" w:hAnsi="inherit" w:cs="ＭＳ Ｐゴシック"/>
          <w:color w:val="676767"/>
          <w:kern w:val="0"/>
          <w:sz w:val="27"/>
          <w:szCs w:val="27"/>
        </w:rPr>
        <w:t>それを進んで提示する</w:t>
      </w:r>
      <w:r w:rsidR="00940F59">
        <w:rPr>
          <w:rFonts w:ascii="inherit" w:eastAsia="ＭＳ Ｐゴシック" w:hAnsi="inherit" w:cs="ＭＳ Ｐゴシック" w:hint="eastAsia"/>
          <w:color w:val="676767"/>
          <w:kern w:val="0"/>
          <w:sz w:val="27"/>
          <w:szCs w:val="27"/>
        </w:rPr>
        <w:t>か</w:t>
      </w:r>
      <w:r w:rsidRPr="0037519D">
        <w:rPr>
          <w:rFonts w:ascii="inherit" w:eastAsia="ＭＳ Ｐゴシック" w:hAnsi="inherit" w:cs="ＭＳ Ｐゴシック"/>
          <w:color w:val="676767"/>
          <w:kern w:val="0"/>
          <w:sz w:val="27"/>
          <w:szCs w:val="27"/>
        </w:rPr>
        <w:t>は、当事者同士が結ぶ関係性によって決まります。第三者による認証をどのように得るかについての</w:t>
      </w:r>
      <w:r w:rsidR="002F135F">
        <w:rPr>
          <w:rFonts w:ascii="inherit" w:eastAsia="ＭＳ Ｐゴシック" w:hAnsi="inherit" w:cs="ＭＳ Ｐゴシック" w:hint="eastAsia"/>
          <w:color w:val="676767"/>
          <w:kern w:val="0"/>
          <w:sz w:val="27"/>
          <w:szCs w:val="27"/>
        </w:rPr>
        <w:t>さらなる</w:t>
      </w:r>
      <w:r w:rsidRPr="0037519D">
        <w:rPr>
          <w:rFonts w:ascii="inherit" w:eastAsia="ＭＳ Ｐゴシック" w:hAnsi="inherit" w:cs="ＭＳ Ｐゴシック"/>
          <w:color w:val="676767"/>
          <w:kern w:val="0"/>
          <w:sz w:val="27"/>
          <w:szCs w:val="27"/>
        </w:rPr>
        <w:t>具体的なガイドラインを、本仕様の将来の版</w:t>
      </w:r>
      <w:r w:rsidR="002F135F">
        <w:rPr>
          <w:rFonts w:ascii="inherit" w:eastAsia="ＭＳ Ｐゴシック" w:hAnsi="inherit" w:cs="ＭＳ Ｐゴシック" w:hint="eastAsia"/>
          <w:color w:val="676767"/>
          <w:kern w:val="0"/>
          <w:sz w:val="27"/>
          <w:szCs w:val="27"/>
        </w:rPr>
        <w:t>で</w:t>
      </w:r>
      <w:r w:rsidRPr="0037519D">
        <w:rPr>
          <w:rFonts w:ascii="inherit" w:eastAsia="ＭＳ Ｐゴシック" w:hAnsi="inherit" w:cs="ＭＳ Ｐゴシック"/>
          <w:color w:val="676767"/>
          <w:kern w:val="0"/>
          <w:sz w:val="27"/>
          <w:szCs w:val="27"/>
        </w:rPr>
        <w:t>提示する可能性について、議論がなされています。</w:t>
      </w:r>
    </w:p>
    <w:p w14:paraId="2D629A0D" w14:textId="4F89EBD6"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lastRenderedPageBreak/>
        <w:t>この仕様は、よく使われる</w:t>
      </w:r>
      <w:r w:rsidRPr="0037519D">
        <w:rPr>
          <w:rFonts w:ascii="Open Sans" w:eastAsia="ＭＳ Ｐゴシック" w:hAnsi="Open Sans" w:cs="ＭＳ Ｐゴシック"/>
          <w:b/>
          <w:bCs/>
          <w:color w:val="444444"/>
          <w:kern w:val="0"/>
          <w:sz w:val="27"/>
          <w:szCs w:val="27"/>
        </w:rPr>
        <w:t>FOSS</w:t>
      </w:r>
      <w:r w:rsidRPr="0037519D">
        <w:rPr>
          <w:rFonts w:ascii="Open Sans" w:eastAsia="ＭＳ Ｐゴシック" w:hAnsi="Open Sans" w:cs="ＭＳ Ｐゴシック"/>
          <w:b/>
          <w:bCs/>
          <w:color w:val="444444"/>
          <w:kern w:val="0"/>
          <w:sz w:val="27"/>
          <w:szCs w:val="27"/>
        </w:rPr>
        <w:t>ライセンスをどのように</w:t>
      </w:r>
      <w:r w:rsidR="008A7A6B">
        <w:rPr>
          <w:rFonts w:ascii="Open Sans" w:eastAsia="ＭＳ Ｐゴシック" w:hAnsi="Open Sans" w:cs="ＭＳ Ｐゴシック" w:hint="eastAsia"/>
          <w:b/>
          <w:bCs/>
          <w:color w:val="444444"/>
          <w:kern w:val="0"/>
          <w:sz w:val="27"/>
          <w:szCs w:val="27"/>
        </w:rPr>
        <w:t>遵守</w:t>
      </w:r>
      <w:r w:rsidRPr="0037519D">
        <w:rPr>
          <w:rFonts w:ascii="Open Sans" w:eastAsia="ＭＳ Ｐゴシック" w:hAnsi="Open Sans" w:cs="ＭＳ Ｐゴシック"/>
          <w:b/>
          <w:bCs/>
          <w:color w:val="444444"/>
          <w:kern w:val="0"/>
          <w:sz w:val="27"/>
          <w:szCs w:val="27"/>
        </w:rPr>
        <w:t>するかについて</w:t>
      </w:r>
      <w:r w:rsidR="00BD1A58">
        <w:rPr>
          <w:rFonts w:ascii="Open Sans" w:eastAsia="ＭＳ Ｐゴシック" w:hAnsi="Open Sans" w:cs="ＭＳ Ｐゴシック" w:hint="eastAsia"/>
          <w:b/>
          <w:bCs/>
          <w:color w:val="444444"/>
          <w:kern w:val="0"/>
          <w:sz w:val="27"/>
          <w:szCs w:val="27"/>
        </w:rPr>
        <w:t>説明して</w:t>
      </w:r>
      <w:r w:rsidRPr="0037519D">
        <w:rPr>
          <w:rFonts w:ascii="Open Sans" w:eastAsia="ＭＳ Ｐゴシック" w:hAnsi="Open Sans" w:cs="ＭＳ Ｐゴシック"/>
          <w:b/>
          <w:bCs/>
          <w:color w:val="444444"/>
          <w:kern w:val="0"/>
          <w:sz w:val="27"/>
          <w:szCs w:val="27"/>
        </w:rPr>
        <w:t>いますか？</w:t>
      </w:r>
    </w:p>
    <w:p w14:paraId="3ABCB63F" w14:textId="389C46A9"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いいえ。この仕様は、法的ガイダンスを提供するものではありません。そうではなく、</w:t>
      </w:r>
      <w:r w:rsidR="00186F2D" w:rsidRPr="0037519D">
        <w:rPr>
          <w:rFonts w:ascii="inherit" w:eastAsia="ＭＳ Ｐゴシック" w:hAnsi="inherit" w:cs="ＭＳ Ｐゴシック"/>
          <w:color w:val="676767"/>
          <w:kern w:val="0"/>
          <w:sz w:val="27"/>
          <w:szCs w:val="27"/>
        </w:rPr>
        <w:t>組織が</w:t>
      </w:r>
      <w:r w:rsidRPr="0037519D">
        <w:rPr>
          <w:rFonts w:ascii="inherit" w:eastAsia="ＭＳ Ｐゴシック" w:hAnsi="inherit" w:cs="ＭＳ Ｐゴシック"/>
          <w:color w:val="676767"/>
          <w:kern w:val="0"/>
          <w:sz w:val="27"/>
          <w:szCs w:val="27"/>
        </w:rPr>
        <w:t>法的ガイダンスを提供する法</w:t>
      </w:r>
      <w:r w:rsidR="00186F2D">
        <w:rPr>
          <w:rFonts w:ascii="inherit" w:eastAsia="ＭＳ Ｐゴシック" w:hAnsi="inherit" w:cs="ＭＳ Ｐゴシック" w:hint="eastAsia"/>
          <w:color w:val="676767"/>
          <w:kern w:val="0"/>
          <w:sz w:val="27"/>
          <w:szCs w:val="27"/>
        </w:rPr>
        <w:t>務専門家</w:t>
      </w:r>
      <w:r w:rsidRPr="0037519D">
        <w:rPr>
          <w:rFonts w:ascii="inherit" w:eastAsia="ＭＳ Ｐゴシック" w:hAnsi="inherit" w:cs="ＭＳ Ｐゴシック"/>
          <w:color w:val="676767"/>
          <w:kern w:val="0"/>
          <w:sz w:val="27"/>
          <w:szCs w:val="27"/>
        </w:rPr>
        <w:t>を指名することを</w:t>
      </w:r>
      <w:r w:rsidR="003B27DF">
        <w:rPr>
          <w:rFonts w:ascii="inherit" w:eastAsia="ＭＳ Ｐゴシック" w:hAnsi="inherit" w:cs="ＭＳ Ｐゴシック" w:hint="eastAsia"/>
          <w:color w:val="676767"/>
          <w:kern w:val="0"/>
          <w:sz w:val="27"/>
          <w:szCs w:val="27"/>
        </w:rPr>
        <w:t>、</w:t>
      </w:r>
      <w:r w:rsidR="00186F2D" w:rsidRPr="0037519D">
        <w:rPr>
          <w:rFonts w:ascii="inherit" w:eastAsia="ＭＳ Ｐゴシック" w:hAnsi="inherit" w:cs="ＭＳ Ｐゴシック"/>
          <w:color w:val="676767"/>
          <w:kern w:val="0"/>
          <w:sz w:val="27"/>
          <w:szCs w:val="27"/>
        </w:rPr>
        <w:t>この仕様は</w:t>
      </w:r>
      <w:r w:rsidRPr="0037519D">
        <w:rPr>
          <w:rFonts w:ascii="inherit" w:eastAsia="ＭＳ Ｐゴシック" w:hAnsi="inherit" w:cs="ＭＳ Ｐゴシック"/>
          <w:color w:val="676767"/>
          <w:kern w:val="0"/>
          <w:sz w:val="27"/>
          <w:szCs w:val="27"/>
        </w:rPr>
        <w:t>要求しています。さらにこの仕様は、ライセンスの義務の分析と履行に対して</w:t>
      </w:r>
      <w:r w:rsidR="00BD1A58">
        <w:rPr>
          <w:rFonts w:ascii="inherit" w:eastAsia="ＭＳ Ｐゴシック" w:hAnsi="inherit" w:cs="ＭＳ Ｐゴシック" w:hint="eastAsia"/>
          <w:color w:val="676767"/>
          <w:kern w:val="0"/>
          <w:sz w:val="27"/>
          <w:szCs w:val="27"/>
        </w:rPr>
        <w:t>確実に</w:t>
      </w:r>
      <w:r w:rsidRPr="0037519D">
        <w:rPr>
          <w:rFonts w:ascii="inherit" w:eastAsia="ＭＳ Ｐゴシック" w:hAnsi="inherit" w:cs="ＭＳ Ｐゴシック"/>
          <w:color w:val="676767"/>
          <w:kern w:val="0"/>
          <w:sz w:val="27"/>
          <w:szCs w:val="27"/>
        </w:rPr>
        <w:t>適切な注意が払われる</w:t>
      </w:r>
      <w:r w:rsidR="00BD1A58">
        <w:rPr>
          <w:rFonts w:ascii="inherit" w:eastAsia="ＭＳ Ｐゴシック" w:hAnsi="inherit" w:cs="ＭＳ Ｐゴシック" w:hint="eastAsia"/>
          <w:color w:val="676767"/>
          <w:kern w:val="0"/>
          <w:sz w:val="27"/>
          <w:szCs w:val="27"/>
        </w:rPr>
        <w:t>よう</w:t>
      </w:r>
      <w:r w:rsidR="00D3587B">
        <w:rPr>
          <w:rFonts w:ascii="inherit" w:eastAsia="ＭＳ Ｐゴシック" w:hAnsi="inherit" w:cs="ＭＳ Ｐゴシック" w:hint="eastAsia"/>
          <w:color w:val="676767"/>
          <w:kern w:val="0"/>
          <w:sz w:val="27"/>
          <w:szCs w:val="27"/>
        </w:rPr>
        <w:t>な</w:t>
      </w:r>
      <w:r w:rsidRPr="0037519D">
        <w:rPr>
          <w:rFonts w:ascii="inherit" w:eastAsia="ＭＳ Ｐゴシック" w:hAnsi="inherit" w:cs="ＭＳ Ｐゴシック"/>
          <w:color w:val="676767"/>
          <w:kern w:val="0"/>
          <w:sz w:val="27"/>
          <w:szCs w:val="27"/>
        </w:rPr>
        <w:t>プロセスが存在することを要求しています。</w:t>
      </w:r>
    </w:p>
    <w:p w14:paraId="74A85A56" w14:textId="5E4F8CB2"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プログラムに適合すればライセンスへのコンプライアンスは保証されますか？</w:t>
      </w:r>
    </w:p>
    <w:p w14:paraId="799E9212" w14:textId="14587C33"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いいえ。しかし</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適合プログラム下で用意されたソフトウェア</w:t>
      </w:r>
      <w:r w:rsidR="00647F9F">
        <w:rPr>
          <w:rFonts w:ascii="inherit" w:eastAsia="ＭＳ Ｐゴシック" w:hAnsi="inherit" w:cs="ＭＳ Ｐゴシック" w:hint="eastAsia"/>
          <w:color w:val="676767"/>
          <w:kern w:val="0"/>
          <w:sz w:val="27"/>
          <w:szCs w:val="27"/>
        </w:rPr>
        <w:t xml:space="preserve"> </w:t>
      </w:r>
      <w:r w:rsidRPr="0037519D">
        <w:rPr>
          <w:rFonts w:ascii="inherit" w:eastAsia="ＭＳ Ｐゴシック" w:hAnsi="inherit" w:cs="ＭＳ Ｐゴシック"/>
          <w:color w:val="676767"/>
          <w:kern w:val="0"/>
          <w:sz w:val="27"/>
          <w:szCs w:val="27"/>
        </w:rPr>
        <w:t>リリースについては、ライセンスへのコンプライアンスが達成される可能性が著しく高まります。</w:t>
      </w:r>
    </w:p>
    <w:p w14:paraId="5356AE0E" w14:textId="045807B5"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組織が</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適合を達成するのを支援するリソースは、存在しますか？</w:t>
      </w:r>
    </w:p>
    <w:p w14:paraId="3F60301E" w14:textId="4935E121" w:rsidR="0037519D" w:rsidRPr="0037519D" w:rsidRDefault="001A3357" w:rsidP="001A3357">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1A3357">
        <w:rPr>
          <w:rFonts w:ascii="inherit" w:eastAsia="ＭＳ Ｐゴシック" w:hAnsi="inherit" w:cs="ＭＳ Ｐゴシック" w:hint="eastAsia"/>
          <w:color w:val="676767"/>
          <w:kern w:val="0"/>
          <w:sz w:val="27"/>
          <w:szCs w:val="27"/>
        </w:rPr>
        <w:t>OpenChain</w:t>
      </w:r>
      <w:proofErr w:type="spellEnd"/>
      <w:r w:rsidRPr="001A3357">
        <w:rPr>
          <w:rFonts w:ascii="inherit" w:eastAsia="ＭＳ Ｐゴシック" w:hAnsi="inherit" w:cs="ＭＳ Ｐゴシック" w:hint="eastAsia"/>
          <w:color w:val="676767"/>
          <w:kern w:val="0"/>
          <w:sz w:val="27"/>
          <w:szCs w:val="27"/>
        </w:rPr>
        <w:t>プロジェクトが提供しているものとしては、カリキュラム</w:t>
      </w:r>
      <w:r w:rsidRPr="001A3357">
        <w:rPr>
          <w:rFonts w:ascii="inherit" w:eastAsia="ＭＳ Ｐゴシック" w:hAnsi="inherit" w:cs="ＭＳ Ｐゴシック" w:hint="eastAsia"/>
          <w:color w:val="676767"/>
          <w:kern w:val="0"/>
          <w:sz w:val="27"/>
          <w:szCs w:val="27"/>
        </w:rPr>
        <w:t xml:space="preserve"> </w:t>
      </w:r>
      <w:r w:rsidRPr="001A3357">
        <w:rPr>
          <w:rFonts w:ascii="inherit" w:eastAsia="ＭＳ Ｐゴシック" w:hAnsi="inherit" w:cs="ＭＳ Ｐゴシック" w:hint="eastAsia"/>
          <w:color w:val="676767"/>
          <w:kern w:val="0"/>
          <w:sz w:val="27"/>
          <w:szCs w:val="27"/>
        </w:rPr>
        <w:t>ワーキング</w:t>
      </w:r>
      <w:r w:rsidRPr="001A3357">
        <w:rPr>
          <w:rFonts w:ascii="inherit" w:eastAsia="ＭＳ Ｐゴシック" w:hAnsi="inherit" w:cs="ＭＳ Ｐゴシック" w:hint="eastAsia"/>
          <w:color w:val="676767"/>
          <w:kern w:val="0"/>
          <w:sz w:val="27"/>
          <w:szCs w:val="27"/>
        </w:rPr>
        <w:t xml:space="preserve"> </w:t>
      </w:r>
      <w:r w:rsidRPr="001A3357">
        <w:rPr>
          <w:rFonts w:ascii="inherit" w:eastAsia="ＭＳ Ｐゴシック" w:hAnsi="inherit" w:cs="ＭＳ Ｐゴシック" w:hint="eastAsia"/>
          <w:color w:val="676767"/>
          <w:kern w:val="0"/>
          <w:sz w:val="27"/>
          <w:szCs w:val="27"/>
        </w:rPr>
        <w:t>グループが開発しているスライド資料集と、適合ワーキング</w:t>
      </w:r>
      <w:r w:rsidRPr="001A3357">
        <w:rPr>
          <w:rFonts w:ascii="inherit" w:eastAsia="ＭＳ Ｐゴシック" w:hAnsi="inherit" w:cs="ＭＳ Ｐゴシック" w:hint="eastAsia"/>
          <w:color w:val="676767"/>
          <w:kern w:val="0"/>
          <w:sz w:val="27"/>
          <w:szCs w:val="27"/>
        </w:rPr>
        <w:t xml:space="preserve"> </w:t>
      </w:r>
      <w:r w:rsidRPr="001A3357">
        <w:rPr>
          <w:rFonts w:ascii="inherit" w:eastAsia="ＭＳ Ｐゴシック" w:hAnsi="inherit" w:cs="ＭＳ Ｐゴシック" w:hint="eastAsia"/>
          <w:color w:val="676767"/>
          <w:kern w:val="0"/>
          <w:sz w:val="27"/>
          <w:szCs w:val="27"/>
        </w:rPr>
        <w:t>グループが開発しているオンライン自己認証ウェブ</w:t>
      </w:r>
      <w:r w:rsidRPr="001A3357">
        <w:rPr>
          <w:rFonts w:ascii="inherit" w:eastAsia="ＭＳ Ｐゴシック" w:hAnsi="inherit" w:cs="ＭＳ Ｐゴシック" w:hint="eastAsia"/>
          <w:color w:val="676767"/>
          <w:kern w:val="0"/>
          <w:sz w:val="27"/>
          <w:szCs w:val="27"/>
        </w:rPr>
        <w:t xml:space="preserve"> </w:t>
      </w:r>
      <w:r w:rsidRPr="001A3357">
        <w:rPr>
          <w:rFonts w:ascii="inherit" w:eastAsia="ＭＳ Ｐゴシック" w:hAnsi="inherit" w:cs="ＭＳ Ｐゴシック" w:hint="eastAsia"/>
          <w:color w:val="676767"/>
          <w:kern w:val="0"/>
          <w:sz w:val="27"/>
          <w:szCs w:val="27"/>
        </w:rPr>
        <w:t>アプリがあります。スライド資料集は、</w:t>
      </w:r>
      <w:r w:rsidRPr="001A3357">
        <w:rPr>
          <w:rFonts w:ascii="inherit" w:eastAsia="ＭＳ Ｐゴシック" w:hAnsi="inherit" w:cs="ＭＳ Ｐゴシック" w:hint="eastAsia"/>
          <w:color w:val="676767"/>
          <w:kern w:val="0"/>
          <w:sz w:val="27"/>
          <w:szCs w:val="27"/>
        </w:rPr>
        <w:t xml:space="preserve">FOSS </w:t>
      </w:r>
      <w:r w:rsidRPr="001A3357">
        <w:rPr>
          <w:rFonts w:ascii="inherit" w:eastAsia="ＭＳ Ｐゴシック" w:hAnsi="inherit" w:cs="ＭＳ Ｐゴシック" w:hint="eastAsia"/>
          <w:color w:val="676767"/>
          <w:kern w:val="0"/>
          <w:sz w:val="27"/>
          <w:szCs w:val="27"/>
        </w:rPr>
        <w:t>コンプライアンス</w:t>
      </w:r>
      <w:r w:rsidRPr="001A3357">
        <w:rPr>
          <w:rFonts w:ascii="inherit" w:eastAsia="ＭＳ Ｐゴシック" w:hAnsi="inherit" w:cs="ＭＳ Ｐゴシック" w:hint="eastAsia"/>
          <w:color w:val="676767"/>
          <w:kern w:val="0"/>
          <w:sz w:val="27"/>
          <w:szCs w:val="27"/>
        </w:rPr>
        <w:t xml:space="preserve"> </w:t>
      </w:r>
      <w:r w:rsidRPr="001A3357">
        <w:rPr>
          <w:rFonts w:ascii="inherit" w:eastAsia="ＭＳ Ｐゴシック" w:hAnsi="inherit" w:cs="ＭＳ Ｐゴシック" w:hint="eastAsia"/>
          <w:color w:val="676767"/>
          <w:kern w:val="0"/>
          <w:sz w:val="27"/>
          <w:szCs w:val="27"/>
        </w:rPr>
        <w:t>トレーニング</w:t>
      </w:r>
      <w:r w:rsidRPr="001A3357">
        <w:rPr>
          <w:rFonts w:ascii="inherit" w:eastAsia="ＭＳ Ｐゴシック" w:hAnsi="inherit" w:cs="ＭＳ Ｐゴシック" w:hint="eastAsia"/>
          <w:color w:val="676767"/>
          <w:kern w:val="0"/>
          <w:sz w:val="27"/>
          <w:szCs w:val="27"/>
        </w:rPr>
        <w:t xml:space="preserve"> </w:t>
      </w:r>
      <w:r w:rsidRPr="001A3357">
        <w:rPr>
          <w:rFonts w:ascii="inherit" w:eastAsia="ＭＳ Ｐゴシック" w:hAnsi="inherit" w:cs="ＭＳ Ｐゴシック" w:hint="eastAsia"/>
          <w:color w:val="676767"/>
          <w:kern w:val="0"/>
          <w:sz w:val="27"/>
          <w:szCs w:val="27"/>
        </w:rPr>
        <w:t>プログラムの作成や強化を大いに促進する参照トレーニング資料です。オンライン自己認証ウェブ</w:t>
      </w:r>
      <w:r w:rsidRPr="001A3357">
        <w:rPr>
          <w:rFonts w:ascii="inherit" w:eastAsia="ＭＳ Ｐゴシック" w:hAnsi="inherit" w:cs="ＭＳ Ｐゴシック" w:hint="eastAsia"/>
          <w:color w:val="676767"/>
          <w:kern w:val="0"/>
          <w:sz w:val="27"/>
          <w:szCs w:val="27"/>
        </w:rPr>
        <w:t xml:space="preserve"> </w:t>
      </w:r>
      <w:r w:rsidRPr="001A3357">
        <w:rPr>
          <w:rFonts w:ascii="inherit" w:eastAsia="ＭＳ Ｐゴシック" w:hAnsi="inherit" w:cs="ＭＳ Ｐゴシック" w:hint="eastAsia"/>
          <w:color w:val="676767"/>
          <w:kern w:val="0"/>
          <w:sz w:val="27"/>
          <w:szCs w:val="27"/>
        </w:rPr>
        <w:t>アプリは、組織が</w:t>
      </w:r>
      <w:proofErr w:type="spellStart"/>
      <w:r w:rsidRPr="001A3357">
        <w:rPr>
          <w:rFonts w:ascii="inherit" w:eastAsia="ＭＳ Ｐゴシック" w:hAnsi="inherit" w:cs="ＭＳ Ｐゴシック" w:hint="eastAsia"/>
          <w:color w:val="676767"/>
          <w:kern w:val="0"/>
          <w:sz w:val="27"/>
          <w:szCs w:val="27"/>
        </w:rPr>
        <w:t>OpenChain</w:t>
      </w:r>
      <w:proofErr w:type="spellEnd"/>
      <w:r w:rsidRPr="001A3357">
        <w:rPr>
          <w:rFonts w:ascii="inherit" w:eastAsia="ＭＳ Ｐゴシック" w:hAnsi="inherit" w:cs="ＭＳ Ｐゴシック" w:hint="eastAsia"/>
          <w:color w:val="676767"/>
          <w:kern w:val="0"/>
          <w:sz w:val="27"/>
          <w:szCs w:val="27"/>
        </w:rPr>
        <w:t>適合であることを自己認証する際の手引きとなります。</w:t>
      </w:r>
      <w:r>
        <w:rPr>
          <w:rFonts w:ascii="inherit" w:eastAsia="ＭＳ Ｐゴシック" w:hAnsi="inherit" w:cs="ＭＳ Ｐゴシック" w:hint="eastAsia"/>
          <w:color w:val="676767"/>
          <w:kern w:val="0"/>
          <w:sz w:val="27"/>
          <w:szCs w:val="27"/>
        </w:rPr>
        <w:t>これ以外にも</w:t>
      </w:r>
      <w:r w:rsidR="0037519D" w:rsidRPr="0037519D">
        <w:rPr>
          <w:rFonts w:ascii="inherit" w:eastAsia="ＭＳ Ｐゴシック" w:hAnsi="inherit" w:cs="ＭＳ Ｐゴシック"/>
          <w:color w:val="676767"/>
          <w:kern w:val="0"/>
          <w:sz w:val="27"/>
          <w:szCs w:val="27"/>
        </w:rPr>
        <w:t>Linux Foundation</w:t>
      </w:r>
      <w:r w:rsidR="0037519D" w:rsidRPr="0037519D">
        <w:rPr>
          <w:rFonts w:ascii="inherit" w:eastAsia="ＭＳ Ｐゴシック" w:hAnsi="inherit" w:cs="ＭＳ Ｐゴシック"/>
          <w:color w:val="676767"/>
          <w:kern w:val="0"/>
          <w:sz w:val="27"/>
          <w:szCs w:val="27"/>
        </w:rPr>
        <w:t>は</w:t>
      </w:r>
      <w:r w:rsidR="003B27DF">
        <w:rPr>
          <w:rFonts w:ascii="inherit" w:eastAsia="ＭＳ Ｐゴシック" w:hAnsi="inherit" w:cs="ＭＳ Ｐゴシック" w:hint="eastAsia"/>
          <w:color w:val="676767"/>
          <w:kern w:val="0"/>
          <w:sz w:val="27"/>
          <w:szCs w:val="27"/>
        </w:rPr>
        <w:t>、</w:t>
      </w:r>
      <w:proofErr w:type="spellStart"/>
      <w:r w:rsidR="0037519D" w:rsidRPr="0037519D">
        <w:rPr>
          <w:rFonts w:ascii="inherit" w:eastAsia="ＭＳ Ｐゴシック" w:hAnsi="inherit" w:cs="ＭＳ Ｐゴシック"/>
          <w:color w:val="676767"/>
          <w:kern w:val="0"/>
          <w:sz w:val="27"/>
          <w:szCs w:val="27"/>
        </w:rPr>
        <w:t>OpenChain</w:t>
      </w:r>
      <w:proofErr w:type="spellEnd"/>
      <w:r w:rsidR="00D3587B">
        <w:rPr>
          <w:rFonts w:ascii="inherit" w:eastAsia="ＭＳ Ｐゴシック" w:hAnsi="inherit" w:cs="ＭＳ Ｐゴシック" w:hint="eastAsia"/>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 FOSS </w:t>
      </w:r>
      <w:r w:rsidR="0037519D" w:rsidRPr="0037519D">
        <w:rPr>
          <w:rFonts w:ascii="inherit" w:eastAsia="ＭＳ Ｐゴシック" w:hAnsi="inherit" w:cs="ＭＳ Ｐゴシック"/>
          <w:color w:val="676767"/>
          <w:kern w:val="0"/>
          <w:sz w:val="27"/>
          <w:szCs w:val="27"/>
        </w:rPr>
        <w:t>コンプライアンス</w:t>
      </w:r>
      <w:r w:rsidR="0037519D" w:rsidRPr="0037519D">
        <w:rPr>
          <w:rFonts w:ascii="inherit" w:eastAsia="ＭＳ Ｐゴシック" w:hAnsi="inherit" w:cs="ＭＳ Ｐゴシック"/>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プログラムの実施を助ける便利なツールやコンプライアンス</w:t>
      </w:r>
      <w:r w:rsidR="0037519D" w:rsidRPr="0037519D">
        <w:rPr>
          <w:rFonts w:ascii="inherit" w:eastAsia="ＭＳ Ｐゴシック" w:hAnsi="inherit" w:cs="ＭＳ Ｐゴシック"/>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プログラムのリソース</w:t>
      </w:r>
      <w:r w:rsidR="00D3587B">
        <w:rPr>
          <w:rFonts w:ascii="inherit" w:eastAsia="ＭＳ Ｐゴシック" w:hAnsi="inherit" w:cs="ＭＳ Ｐゴシック" w:hint="eastAsia"/>
          <w:color w:val="676767"/>
          <w:kern w:val="0"/>
          <w:sz w:val="27"/>
          <w:szCs w:val="27"/>
        </w:rPr>
        <w:t>（</w:t>
      </w:r>
      <w:del w:id="12" w:author="imada" w:date="2017-07-07T15:16:00Z">
        <w:r w:rsidR="0037519D" w:rsidRPr="0037519D" w:rsidDel="00FD2B04">
          <w:rPr>
            <w:rFonts w:ascii="inherit" w:eastAsia="ＭＳ Ｐゴシック" w:hAnsi="inherit" w:cs="ＭＳ Ｐゴシック"/>
            <w:color w:val="676767"/>
            <w:kern w:val="0"/>
            <w:sz w:val="27"/>
            <w:szCs w:val="27"/>
          </w:rPr>
          <w:delText> </w:delText>
        </w:r>
      </w:del>
      <w:hyperlink r:id="rId11" w:tooltip="https://spdx.org/" w:history="1">
        <w:r w:rsidR="0037519D" w:rsidRPr="0037519D">
          <w:rPr>
            <w:rFonts w:ascii="inherit" w:eastAsia="ＭＳ Ｐゴシック" w:hAnsi="inherit" w:cs="ＭＳ Ｐゴシック"/>
            <w:color w:val="00AEBC"/>
            <w:kern w:val="0"/>
            <w:sz w:val="27"/>
            <w:szCs w:val="27"/>
            <w:bdr w:val="none" w:sz="0" w:space="0" w:color="auto" w:frame="1"/>
          </w:rPr>
          <w:t>SPDX</w:t>
        </w:r>
      </w:hyperlink>
      <w:r w:rsidR="00E67ADC">
        <w:rPr>
          <w:rFonts w:ascii="inherit" w:eastAsia="ＭＳ Ｐゴシック" w:hAnsi="inherit" w:cs="ＭＳ Ｐゴシック" w:hint="eastAsia"/>
          <w:color w:val="676767"/>
          <w:kern w:val="0"/>
          <w:sz w:val="27"/>
          <w:szCs w:val="27"/>
        </w:rPr>
        <w:t>や</w:t>
      </w:r>
      <w:r w:rsidR="00001D09">
        <w:fldChar w:fldCharType="begin"/>
      </w:r>
      <w:r w:rsidR="00001D09">
        <w:instrText xml:space="preserve"> HYPERLINK "https://www.fossology.org/" \o "https://www.fossology.org/" </w:instrText>
      </w:r>
      <w:r w:rsidR="00001D09">
        <w:fldChar w:fldCharType="separate"/>
      </w:r>
      <w:r w:rsidR="0037519D" w:rsidRPr="0037519D">
        <w:rPr>
          <w:rFonts w:ascii="inherit" w:eastAsia="ＭＳ Ｐゴシック" w:hAnsi="inherit" w:cs="ＭＳ Ｐゴシック"/>
          <w:color w:val="00AEBC"/>
          <w:kern w:val="0"/>
          <w:sz w:val="27"/>
          <w:szCs w:val="27"/>
          <w:bdr w:val="none" w:sz="0" w:space="0" w:color="auto" w:frame="1"/>
        </w:rPr>
        <w:t>FOSSology</w:t>
      </w:r>
      <w:r w:rsidR="00001D09">
        <w:rPr>
          <w:rFonts w:ascii="inherit" w:eastAsia="ＭＳ Ｐゴシック" w:hAnsi="inherit" w:cs="ＭＳ Ｐゴシック"/>
          <w:color w:val="00AEBC"/>
          <w:kern w:val="0"/>
          <w:sz w:val="27"/>
          <w:szCs w:val="27"/>
          <w:bdr w:val="none" w:sz="0" w:space="0" w:color="auto" w:frame="1"/>
        </w:rPr>
        <w:fldChar w:fldCharType="end"/>
      </w:r>
      <w:r w:rsidR="00E67ADC">
        <w:rPr>
          <w:rFonts w:ascii="inherit" w:eastAsia="ＭＳ Ｐゴシック" w:hAnsi="inherit" w:cs="ＭＳ Ｐゴシック" w:hint="eastAsia"/>
          <w:color w:val="676767"/>
          <w:kern w:val="0"/>
          <w:sz w:val="27"/>
          <w:szCs w:val="27"/>
        </w:rPr>
        <w:t>など）</w:t>
      </w:r>
      <w:r w:rsidR="0037519D" w:rsidRPr="0037519D">
        <w:rPr>
          <w:rFonts w:ascii="inherit" w:eastAsia="ＭＳ Ｐゴシック" w:hAnsi="inherit" w:cs="ＭＳ Ｐゴシック"/>
          <w:color w:val="676767"/>
          <w:kern w:val="0"/>
          <w:sz w:val="27"/>
          <w:szCs w:val="27"/>
        </w:rPr>
        <w:t>を提供するさまざまなオープンソース</w:t>
      </w:r>
      <w:r w:rsidR="0037519D" w:rsidRPr="0037519D">
        <w:rPr>
          <w:rFonts w:ascii="inherit" w:eastAsia="ＭＳ Ｐゴシック" w:hAnsi="inherit" w:cs="ＭＳ Ｐゴシック"/>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プロジェクトや取り組みに資金</w:t>
      </w:r>
      <w:r w:rsidR="00C51BF4">
        <w:rPr>
          <w:rFonts w:ascii="inherit" w:eastAsia="ＭＳ Ｐゴシック" w:hAnsi="inherit" w:cs="ＭＳ Ｐゴシック" w:hint="eastAsia"/>
          <w:color w:val="676767"/>
          <w:kern w:val="0"/>
          <w:sz w:val="27"/>
          <w:szCs w:val="27"/>
        </w:rPr>
        <w:t>を</w:t>
      </w:r>
      <w:r w:rsidR="0037519D" w:rsidRPr="0037519D">
        <w:rPr>
          <w:rFonts w:ascii="inherit" w:eastAsia="ＭＳ Ｐゴシック" w:hAnsi="inherit" w:cs="ＭＳ Ｐゴシック"/>
          <w:color w:val="676767"/>
          <w:kern w:val="0"/>
          <w:sz w:val="27"/>
          <w:szCs w:val="27"/>
        </w:rPr>
        <w:t>提供しています。これらのリソースについては、</w:t>
      </w:r>
      <w:hyperlink r:id="rId12" w:tooltip="https://www.linuxfoundation.org/offerings/open-source-compliance" w:history="1">
        <w:r w:rsidR="0037519D" w:rsidRPr="0037519D">
          <w:rPr>
            <w:rFonts w:ascii="inherit" w:eastAsia="ＭＳ Ｐゴシック" w:hAnsi="inherit" w:cs="ＭＳ Ｐゴシック"/>
            <w:color w:val="00AEBC"/>
            <w:kern w:val="0"/>
            <w:sz w:val="27"/>
            <w:szCs w:val="27"/>
            <w:bdr w:val="none" w:sz="0" w:space="0" w:color="auto" w:frame="1"/>
          </w:rPr>
          <w:t>Linux Foundation Open Compliance Program</w:t>
        </w:r>
      </w:hyperlink>
      <w:r w:rsidR="0037519D" w:rsidRPr="0037519D">
        <w:rPr>
          <w:rFonts w:ascii="inherit" w:eastAsia="ＭＳ Ｐゴシック" w:hAnsi="inherit" w:cs="ＭＳ Ｐゴシック"/>
          <w:color w:val="676767"/>
          <w:kern w:val="0"/>
          <w:sz w:val="27"/>
          <w:szCs w:val="27"/>
        </w:rPr>
        <w:t>をご覧ください。</w:t>
      </w:r>
    </w:p>
    <w:p w14:paraId="6822D15A" w14:textId="330A80F6"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仕様のライセンスを教えてください。</w:t>
      </w:r>
      <w:bookmarkStart w:id="13" w:name="_GoBack"/>
      <w:bookmarkEnd w:id="13"/>
    </w:p>
    <w:p w14:paraId="1AC65D76" w14:textId="2F6910CF"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この仕様は、</w:t>
      </w:r>
      <w:r w:rsidRPr="0037519D">
        <w:rPr>
          <w:rFonts w:ascii="inherit" w:eastAsia="ＭＳ Ｐゴシック" w:hAnsi="inherit" w:cs="ＭＳ Ｐゴシック"/>
          <w:color w:val="676767"/>
          <w:kern w:val="0"/>
          <w:sz w:val="27"/>
          <w:szCs w:val="27"/>
        </w:rPr>
        <w:t xml:space="preserve">Creative Commons Attribution License 4.0 (CC-BY-4.0) </w:t>
      </w:r>
      <w:r w:rsidRPr="0037519D">
        <w:rPr>
          <w:rFonts w:ascii="inherit" w:eastAsia="ＭＳ Ｐゴシック" w:hAnsi="inherit" w:cs="ＭＳ Ｐゴシック"/>
          <w:color w:val="676767"/>
          <w:kern w:val="0"/>
          <w:sz w:val="27"/>
          <w:szCs w:val="27"/>
        </w:rPr>
        <w:t>でライセンスされています。このライセンスのコピーはこちらで入手できます</w:t>
      </w:r>
      <w:r w:rsidR="00E67ADC">
        <w:rPr>
          <w:rFonts w:ascii="inherit" w:eastAsia="ＭＳ Ｐゴシック" w:hAnsi="inherit" w:cs="ＭＳ Ｐゴシック" w:hint="eastAsia"/>
          <w:color w:val="676767"/>
          <w:kern w:val="0"/>
          <w:sz w:val="27"/>
          <w:szCs w:val="27"/>
        </w:rPr>
        <w:t>。</w:t>
      </w:r>
      <w:hyperlink r:id="rId13" w:tooltip="https://creativecommons.org/licenses/by/4.0/legalcode" w:history="1">
        <w:r w:rsidRPr="0037519D">
          <w:rPr>
            <w:rFonts w:ascii="inherit" w:eastAsia="ＭＳ Ｐゴシック" w:hAnsi="inherit" w:cs="ＭＳ Ｐゴシック"/>
            <w:color w:val="00AEBC"/>
            <w:kern w:val="0"/>
            <w:sz w:val="27"/>
            <w:szCs w:val="27"/>
            <w:bdr w:val="none" w:sz="0" w:space="0" w:color="auto" w:frame="1"/>
          </w:rPr>
          <w:t>CC-BY-4.0</w:t>
        </w:r>
      </w:hyperlink>
    </w:p>
    <w:p w14:paraId="46FC43B2" w14:textId="6CB6A273"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r w:rsidRPr="0037519D">
        <w:rPr>
          <w:rFonts w:ascii="Open Sans" w:eastAsia="ＭＳ Ｐゴシック" w:hAnsi="Open Sans" w:cs="ＭＳ Ｐゴシック"/>
          <w:b/>
          <w:bCs/>
          <w:color w:val="444444"/>
          <w:kern w:val="0"/>
          <w:sz w:val="33"/>
          <w:szCs w:val="33"/>
        </w:rPr>
        <w:t>適合について</w:t>
      </w:r>
    </w:p>
    <w:p w14:paraId="56BDD69C" w14:textId="3582FA08"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適合自己認証の目的を教えてください。</w:t>
      </w:r>
    </w:p>
    <w:p w14:paraId="4BDEFB6F" w14:textId="49D6A0F9"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lastRenderedPageBreak/>
        <w:t>OpenChain</w:t>
      </w:r>
      <w:proofErr w:type="spellEnd"/>
      <w:r w:rsidRPr="0037519D">
        <w:rPr>
          <w:rFonts w:ascii="inherit" w:eastAsia="ＭＳ Ｐゴシック" w:hAnsi="inherit" w:cs="ＭＳ Ｐゴシック"/>
          <w:color w:val="676767"/>
          <w:kern w:val="0"/>
          <w:sz w:val="27"/>
          <w:szCs w:val="27"/>
        </w:rPr>
        <w:t>自己認証は、</w:t>
      </w:r>
      <w:r w:rsidR="00617567">
        <w:rPr>
          <w:rFonts w:ascii="inherit" w:eastAsia="ＭＳ Ｐゴシック" w:hAnsi="inherit" w:cs="ＭＳ Ｐゴシック" w:hint="eastAsia"/>
          <w:color w:val="676767"/>
          <w:kern w:val="0"/>
          <w:sz w:val="27"/>
          <w:szCs w:val="27"/>
        </w:rPr>
        <w:fldChar w:fldCharType="begin"/>
      </w:r>
      <w:r w:rsidR="00617567">
        <w:rPr>
          <w:rFonts w:ascii="inherit" w:eastAsia="ＭＳ Ｐゴシック" w:hAnsi="inherit" w:cs="ＭＳ Ｐゴシック" w:hint="eastAsia"/>
          <w:color w:val="676767"/>
          <w:kern w:val="0"/>
          <w:sz w:val="27"/>
          <w:szCs w:val="27"/>
        </w:rPr>
        <w:instrText xml:space="preserve"> HYPERLINK "https://www.openchainproject.org/spec" </w:instrText>
      </w:r>
      <w:r w:rsidR="00617567">
        <w:rPr>
          <w:rFonts w:ascii="inherit" w:eastAsia="ＭＳ Ｐゴシック" w:hAnsi="inherit" w:cs="ＭＳ Ｐゴシック" w:hint="eastAsia"/>
          <w:color w:val="676767"/>
          <w:kern w:val="0"/>
          <w:sz w:val="27"/>
          <w:szCs w:val="27"/>
        </w:rPr>
        <w:fldChar w:fldCharType="separate"/>
      </w:r>
      <w:r w:rsidRPr="00617567">
        <w:rPr>
          <w:rStyle w:val="a3"/>
          <w:rFonts w:ascii="inherit" w:eastAsia="ＭＳ Ｐゴシック" w:hAnsi="inherit" w:cs="ＭＳ Ｐゴシック"/>
          <w:kern w:val="0"/>
          <w:sz w:val="27"/>
          <w:szCs w:val="27"/>
        </w:rPr>
        <w:t>OpenChain</w:t>
      </w:r>
      <w:r w:rsidRPr="00617567">
        <w:rPr>
          <w:rStyle w:val="a3"/>
          <w:rFonts w:ascii="inherit" w:eastAsia="ＭＳ Ｐゴシック" w:hAnsi="inherit" w:cs="ＭＳ Ｐゴシック"/>
          <w:kern w:val="0"/>
          <w:sz w:val="27"/>
          <w:szCs w:val="27"/>
        </w:rPr>
        <w:t>仕様</w:t>
      </w:r>
      <w:r w:rsidR="00617567">
        <w:rPr>
          <w:rFonts w:ascii="inherit" w:eastAsia="ＭＳ Ｐゴシック" w:hAnsi="inherit" w:cs="ＭＳ Ｐゴシック" w:hint="eastAsia"/>
          <w:color w:val="676767"/>
          <w:kern w:val="0"/>
          <w:sz w:val="27"/>
          <w:szCs w:val="27"/>
        </w:rPr>
        <w:fldChar w:fldCharType="end"/>
      </w:r>
      <w:r w:rsidR="006C080A">
        <w:rPr>
          <w:rFonts w:ascii="inherit" w:eastAsia="ＭＳ Ｐゴシック" w:hAnsi="inherit" w:cs="ＭＳ Ｐゴシック" w:hint="eastAsia"/>
          <w:color w:val="676767"/>
          <w:kern w:val="0"/>
          <w:sz w:val="27"/>
          <w:szCs w:val="27"/>
        </w:rPr>
        <w:t>の</w:t>
      </w:r>
      <w:r w:rsidR="00E67ADC">
        <w:rPr>
          <w:rFonts w:ascii="inherit" w:eastAsia="ＭＳ Ｐゴシック" w:hAnsi="inherit" w:cs="ＭＳ Ｐゴシック" w:hint="eastAsia"/>
          <w:color w:val="676767"/>
          <w:kern w:val="0"/>
          <w:sz w:val="27"/>
          <w:szCs w:val="27"/>
        </w:rPr>
        <w:t>個々</w:t>
      </w:r>
      <w:r w:rsidR="00617567" w:rsidRPr="0037519D">
        <w:rPr>
          <w:rFonts w:ascii="inherit" w:eastAsia="ＭＳ Ｐゴシック" w:hAnsi="inherit" w:cs="ＭＳ Ｐゴシック"/>
          <w:color w:val="676767"/>
          <w:kern w:val="0"/>
          <w:sz w:val="27"/>
          <w:szCs w:val="27"/>
        </w:rPr>
        <w:t>のバージョン</w:t>
      </w:r>
      <w:r w:rsidR="00617567">
        <w:rPr>
          <w:rFonts w:ascii="inherit" w:eastAsia="ＭＳ Ｐゴシック" w:hAnsi="inherit" w:cs="ＭＳ Ｐゴシック" w:hint="eastAsia"/>
          <w:color w:val="676767"/>
          <w:kern w:val="0"/>
          <w:sz w:val="27"/>
          <w:szCs w:val="27"/>
        </w:rPr>
        <w:t>に対応して</w:t>
      </w:r>
      <w:proofErr w:type="spellStart"/>
      <w:r w:rsidR="00617567" w:rsidRPr="0037519D">
        <w:rPr>
          <w:rFonts w:ascii="inherit" w:eastAsia="ＭＳ Ｐゴシック" w:hAnsi="inherit" w:cs="ＭＳ Ｐゴシック"/>
          <w:color w:val="00AEBC"/>
          <w:kern w:val="0"/>
          <w:sz w:val="27"/>
          <w:szCs w:val="27"/>
          <w:bdr w:val="none" w:sz="0" w:space="0" w:color="auto" w:frame="1"/>
        </w:rPr>
        <w:t>OpenChain</w:t>
      </w:r>
      <w:proofErr w:type="spellEnd"/>
      <w:r w:rsidR="00617567" w:rsidRPr="0037519D">
        <w:rPr>
          <w:rFonts w:ascii="inherit" w:eastAsia="ＭＳ Ｐゴシック" w:hAnsi="inherit" w:cs="ＭＳ Ｐゴシック"/>
          <w:color w:val="00AEBC"/>
          <w:kern w:val="0"/>
          <w:sz w:val="27"/>
          <w:szCs w:val="27"/>
          <w:bdr w:val="none" w:sz="0" w:space="0" w:color="auto" w:frame="1"/>
        </w:rPr>
        <w:t>適合</w:t>
      </w:r>
      <w:r w:rsidRPr="0037519D">
        <w:rPr>
          <w:rFonts w:ascii="inherit" w:eastAsia="ＭＳ Ｐゴシック" w:hAnsi="inherit" w:cs="ＭＳ Ｐゴシック"/>
          <w:color w:val="676767"/>
          <w:kern w:val="0"/>
          <w:sz w:val="27"/>
          <w:szCs w:val="27"/>
        </w:rPr>
        <w:t>の状態を評価できるように設計されています。</w:t>
      </w:r>
      <w:r w:rsidR="00E67ADC">
        <w:rPr>
          <w:rFonts w:ascii="inherit" w:eastAsia="ＭＳ Ｐゴシック" w:hAnsi="inherit" w:cs="ＭＳ Ｐゴシック" w:hint="eastAsia"/>
          <w:color w:val="676767"/>
          <w:kern w:val="0"/>
          <w:sz w:val="27"/>
          <w:szCs w:val="27"/>
        </w:rPr>
        <w:t>あらゆる規模</w:t>
      </w:r>
      <w:r w:rsidRPr="0037519D">
        <w:rPr>
          <w:rFonts w:ascii="inherit" w:eastAsia="ＭＳ Ｐゴシック" w:hAnsi="inherit" w:cs="ＭＳ Ｐゴシック"/>
          <w:color w:val="676767"/>
          <w:kern w:val="0"/>
          <w:sz w:val="27"/>
          <w:szCs w:val="27"/>
        </w:rPr>
        <w:t>の組織</w:t>
      </w:r>
      <w:r w:rsidR="00E67ADC">
        <w:rPr>
          <w:rFonts w:ascii="inherit" w:eastAsia="ＭＳ Ｐゴシック" w:hAnsi="inherit" w:cs="ＭＳ Ｐゴシック" w:hint="eastAsia"/>
          <w:color w:val="676767"/>
          <w:kern w:val="0"/>
          <w:sz w:val="27"/>
          <w:szCs w:val="27"/>
        </w:rPr>
        <w:t>が</w:t>
      </w:r>
      <w:r w:rsidRPr="0037519D">
        <w:rPr>
          <w:rFonts w:ascii="inherit" w:eastAsia="ＭＳ Ｐゴシック" w:hAnsi="inherit" w:cs="ＭＳ Ｐゴシック"/>
          <w:color w:val="676767"/>
          <w:kern w:val="0"/>
          <w:sz w:val="27"/>
          <w:szCs w:val="27"/>
        </w:rPr>
        <w:t>、</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プロジェクトのオンライン自己認証ウェブ</w:t>
      </w:r>
      <w:r w:rsidR="00E67ADC">
        <w:rPr>
          <w:rFonts w:ascii="inherit" w:eastAsia="ＭＳ Ｐゴシック" w:hAnsi="inherit" w:cs="ＭＳ Ｐゴシック" w:hint="eastAsia"/>
          <w:color w:val="676767"/>
          <w:kern w:val="0"/>
          <w:sz w:val="27"/>
          <w:szCs w:val="27"/>
        </w:rPr>
        <w:t xml:space="preserve"> </w:t>
      </w:r>
      <w:r w:rsidRPr="0037519D">
        <w:rPr>
          <w:rFonts w:ascii="inherit" w:eastAsia="ＭＳ Ｐゴシック" w:hAnsi="inherit" w:cs="ＭＳ Ｐゴシック"/>
          <w:color w:val="676767"/>
          <w:kern w:val="0"/>
          <w:sz w:val="27"/>
          <w:szCs w:val="27"/>
        </w:rPr>
        <w:t>アプリによって自己認証を行えます。オンライン自己認証を完了</w:t>
      </w:r>
      <w:r w:rsidR="004E578A">
        <w:rPr>
          <w:rFonts w:ascii="inherit" w:eastAsia="ＭＳ Ｐゴシック" w:hAnsi="inherit" w:cs="ＭＳ Ｐゴシック" w:hint="eastAsia"/>
          <w:color w:val="676767"/>
          <w:kern w:val="0"/>
          <w:sz w:val="27"/>
          <w:szCs w:val="27"/>
        </w:rPr>
        <w:t>することで、</w:t>
      </w:r>
      <w:r w:rsidR="00617567">
        <w:rPr>
          <w:rFonts w:ascii="inherit" w:eastAsia="ＭＳ Ｐゴシック" w:hAnsi="inherit" w:cs="ＭＳ Ｐゴシック" w:hint="eastAsia"/>
          <w:color w:val="676767"/>
          <w:kern w:val="0"/>
          <w:sz w:val="27"/>
          <w:szCs w:val="27"/>
        </w:rPr>
        <w:t>企業</w:t>
      </w:r>
      <w:r w:rsidRPr="0037519D">
        <w:rPr>
          <w:rFonts w:ascii="inherit" w:eastAsia="ＭＳ Ｐゴシック" w:hAnsi="inherit" w:cs="ＭＳ Ｐゴシック"/>
          <w:color w:val="676767"/>
          <w:kern w:val="0"/>
          <w:sz w:val="27"/>
          <w:szCs w:val="27"/>
        </w:rPr>
        <w:t>は、</w:t>
      </w:r>
      <w:r w:rsidR="00E67ADC">
        <w:rPr>
          <w:rFonts w:ascii="inherit" w:eastAsia="ＭＳ Ｐゴシック" w:hAnsi="inherit" w:cs="ＭＳ Ｐゴシック" w:hint="eastAsia"/>
          <w:color w:val="676767"/>
          <w:kern w:val="0"/>
          <w:sz w:val="27"/>
          <w:szCs w:val="27"/>
        </w:rPr>
        <w:t>自らが</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仕様の要件を満</w:t>
      </w:r>
      <w:r w:rsidR="00E67ADC">
        <w:rPr>
          <w:rFonts w:ascii="inherit" w:eastAsia="ＭＳ Ｐゴシック" w:hAnsi="inherit" w:cs="ＭＳ Ｐゴシック" w:hint="eastAsia"/>
          <w:color w:val="676767"/>
          <w:kern w:val="0"/>
          <w:sz w:val="27"/>
          <w:szCs w:val="27"/>
        </w:rPr>
        <w:t>たしていることを</w:t>
      </w:r>
      <w:r w:rsidRPr="0037519D">
        <w:rPr>
          <w:rFonts w:ascii="inherit" w:eastAsia="ＭＳ Ｐゴシック" w:hAnsi="inherit" w:cs="ＭＳ Ｐゴシック"/>
          <w:color w:val="676767"/>
          <w:kern w:val="0"/>
          <w:sz w:val="27"/>
          <w:szCs w:val="27"/>
        </w:rPr>
        <w:t>確認できます。</w:t>
      </w:r>
    </w:p>
    <w:p w14:paraId="4460A638" w14:textId="49EA4B58"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オンライン自己認証には、どこからアクセスできますか？</w:t>
      </w:r>
    </w:p>
    <w:p w14:paraId="4AD58477"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こちらからどうぞ</w:t>
      </w:r>
      <w:r w:rsidRPr="0037519D">
        <w:rPr>
          <w:rFonts w:ascii="inherit" w:eastAsia="ＭＳ Ｐゴシック" w:hAnsi="inherit" w:cs="ＭＳ Ｐゴシック"/>
          <w:color w:val="676767"/>
          <w:kern w:val="0"/>
          <w:sz w:val="27"/>
          <w:szCs w:val="27"/>
        </w:rPr>
        <w:t> </w:t>
      </w:r>
      <w:hyperlink r:id="rId14" w:tooltip="https://certification.openchainproject.org/" w:history="1">
        <w:r w:rsidRPr="0037519D">
          <w:rPr>
            <w:rFonts w:ascii="inherit" w:eastAsia="ＭＳ Ｐゴシック" w:hAnsi="inherit" w:cs="ＭＳ Ｐゴシック"/>
            <w:color w:val="00AEBC"/>
            <w:kern w:val="0"/>
            <w:sz w:val="27"/>
            <w:szCs w:val="27"/>
            <w:bdr w:val="none" w:sz="0" w:space="0" w:color="auto" w:frame="1"/>
          </w:rPr>
          <w:t>https://certification.openchainproject.org/</w:t>
        </w:r>
      </w:hyperlink>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w:t>
      </w:r>
    </w:p>
    <w:p w14:paraId="7C47A610" w14:textId="4A30C904"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自己認証</w:t>
      </w:r>
      <w:r w:rsidR="00A15F51">
        <w:rPr>
          <w:rFonts w:ascii="Open Sans" w:eastAsia="ＭＳ Ｐゴシック" w:hAnsi="Open Sans" w:cs="ＭＳ Ｐゴシック" w:hint="eastAsia"/>
          <w:b/>
          <w:bCs/>
          <w:color w:val="444444"/>
          <w:kern w:val="0"/>
          <w:sz w:val="27"/>
          <w:szCs w:val="27"/>
        </w:rPr>
        <w:t>の開始方法</w:t>
      </w:r>
      <w:r w:rsidRPr="0037519D">
        <w:rPr>
          <w:rFonts w:ascii="Open Sans" w:eastAsia="ＭＳ Ｐゴシック" w:hAnsi="Open Sans" w:cs="ＭＳ Ｐゴシック"/>
          <w:b/>
          <w:bCs/>
          <w:color w:val="444444"/>
          <w:kern w:val="0"/>
          <w:sz w:val="27"/>
          <w:szCs w:val="27"/>
        </w:rPr>
        <w:t>に</w:t>
      </w:r>
      <w:r w:rsidR="009F6D85">
        <w:rPr>
          <w:rFonts w:ascii="Open Sans" w:eastAsia="ＭＳ Ｐゴシック" w:hAnsi="Open Sans" w:cs="ＭＳ Ｐゴシック" w:hint="eastAsia"/>
          <w:b/>
          <w:bCs/>
          <w:color w:val="444444"/>
          <w:kern w:val="0"/>
          <w:sz w:val="27"/>
          <w:szCs w:val="27"/>
        </w:rPr>
        <w:t>関する詳細情報はどこに</w:t>
      </w:r>
      <w:r w:rsidRPr="0037519D">
        <w:rPr>
          <w:rFonts w:ascii="Open Sans" w:eastAsia="ＭＳ Ｐゴシック" w:hAnsi="Open Sans" w:cs="ＭＳ Ｐゴシック"/>
          <w:b/>
          <w:bCs/>
          <w:color w:val="444444"/>
          <w:kern w:val="0"/>
          <w:sz w:val="27"/>
          <w:szCs w:val="27"/>
        </w:rPr>
        <w:t>ありますか？</w:t>
      </w:r>
    </w:p>
    <w:p w14:paraId="63BAB609" w14:textId="1B12360F" w:rsidR="0037519D" w:rsidRPr="0037519D" w:rsidRDefault="00FD2B04"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hyperlink r:id="rId15" w:history="1">
        <w:r w:rsidR="009F6D85" w:rsidRPr="009F6D85">
          <w:rPr>
            <w:rStyle w:val="a3"/>
            <w:rFonts w:ascii="inherit" w:eastAsia="ＭＳ Ｐゴシック" w:hAnsi="inherit" w:cs="ＭＳ Ｐゴシック" w:hint="eastAsia"/>
            <w:kern w:val="0"/>
            <w:sz w:val="27"/>
            <w:szCs w:val="27"/>
            <w:bdr w:val="none" w:sz="0" w:space="0" w:color="auto" w:frame="1"/>
          </w:rPr>
          <w:t>OpenChain Self Certification</w:t>
        </w:r>
        <w:r w:rsidR="009F6D85" w:rsidRPr="009F6D85">
          <w:rPr>
            <w:rStyle w:val="a3"/>
            <w:rFonts w:ascii="inherit" w:eastAsia="ＭＳ Ｐゴシック" w:hAnsi="inherit" w:cs="ＭＳ Ｐゴシック" w:hint="eastAsia"/>
            <w:kern w:val="0"/>
            <w:sz w:val="27"/>
            <w:szCs w:val="27"/>
            <w:bdr w:val="none" w:sz="0" w:space="0" w:color="auto" w:frame="1"/>
          </w:rPr>
          <w:t>ページ</w:t>
        </w:r>
      </w:hyperlink>
      <w:r w:rsidR="0037519D" w:rsidRPr="0037519D">
        <w:rPr>
          <w:rFonts w:ascii="inherit" w:eastAsia="ＭＳ Ｐゴシック" w:hAnsi="inherit" w:cs="ＭＳ Ｐゴシック"/>
          <w:color w:val="676767"/>
          <w:kern w:val="0"/>
          <w:sz w:val="27"/>
          <w:szCs w:val="27"/>
        </w:rPr>
        <w:t>の、「</w:t>
      </w:r>
      <w:r w:rsidR="0037519D" w:rsidRPr="0037519D">
        <w:rPr>
          <w:rFonts w:ascii="inherit" w:eastAsia="ＭＳ Ｐゴシック" w:hAnsi="inherit" w:cs="ＭＳ Ｐゴシック"/>
          <w:color w:val="676767"/>
          <w:kern w:val="0"/>
          <w:sz w:val="27"/>
          <w:szCs w:val="27"/>
        </w:rPr>
        <w:t>Getting Started</w:t>
      </w:r>
      <w:r w:rsidR="0037519D" w:rsidRPr="0037519D">
        <w:rPr>
          <w:rFonts w:ascii="inherit" w:eastAsia="ＭＳ Ｐゴシック" w:hAnsi="inherit" w:cs="ＭＳ Ｐゴシック"/>
          <w:color w:val="676767"/>
          <w:kern w:val="0"/>
          <w:sz w:val="27"/>
          <w:szCs w:val="27"/>
        </w:rPr>
        <w:t>」の説明</w:t>
      </w:r>
      <w:r w:rsidR="00AA2D7F">
        <w:rPr>
          <w:rFonts w:ascii="inherit" w:eastAsia="ＭＳ Ｐゴシック" w:hAnsi="inherit" w:cs="ＭＳ Ｐゴシック" w:hint="eastAsia"/>
          <w:color w:val="676767"/>
          <w:kern w:val="0"/>
          <w:sz w:val="27"/>
          <w:szCs w:val="27"/>
        </w:rPr>
        <w:t>（</w:t>
      </w:r>
      <w:r w:rsidR="0037519D" w:rsidRPr="0037519D">
        <w:rPr>
          <w:rFonts w:ascii="inherit" w:eastAsia="ＭＳ Ｐゴシック" w:hAnsi="inherit" w:cs="ＭＳ Ｐゴシック"/>
          <w:color w:val="676767"/>
          <w:kern w:val="0"/>
          <w:sz w:val="27"/>
          <w:szCs w:val="27"/>
        </w:rPr>
        <w:t>英文</w:t>
      </w:r>
      <w:r w:rsidR="00AA2D7F">
        <w:rPr>
          <w:rFonts w:ascii="inherit" w:eastAsia="ＭＳ Ｐゴシック" w:hAnsi="inherit" w:cs="ＭＳ Ｐゴシック" w:hint="eastAsia"/>
          <w:color w:val="676767"/>
          <w:kern w:val="0"/>
          <w:sz w:val="27"/>
          <w:szCs w:val="27"/>
        </w:rPr>
        <w:t>）</w:t>
      </w:r>
      <w:r w:rsidR="0037519D" w:rsidRPr="0037519D">
        <w:rPr>
          <w:rFonts w:ascii="inherit" w:eastAsia="ＭＳ Ｐゴシック" w:hAnsi="inherit" w:cs="ＭＳ Ｐゴシック"/>
          <w:color w:val="676767"/>
          <w:kern w:val="0"/>
          <w:sz w:val="27"/>
          <w:szCs w:val="27"/>
        </w:rPr>
        <w:t>をご覧ください。</w:t>
      </w:r>
    </w:p>
    <w:p w14:paraId="0CE66BC9"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一旦提出した</w:t>
      </w:r>
      <w:r w:rsidR="00617567">
        <w:rPr>
          <w:rFonts w:ascii="Open Sans" w:eastAsia="ＭＳ Ｐゴシック" w:hAnsi="Open Sans" w:cs="ＭＳ Ｐゴシック" w:hint="eastAsia"/>
          <w:b/>
          <w:bCs/>
          <w:color w:val="444444"/>
          <w:kern w:val="0"/>
          <w:sz w:val="27"/>
          <w:szCs w:val="27"/>
        </w:rPr>
        <w:t>自己認証の</w:t>
      </w:r>
      <w:r w:rsidRPr="0037519D">
        <w:rPr>
          <w:rFonts w:ascii="Open Sans" w:eastAsia="ＭＳ Ｐゴシック" w:hAnsi="Open Sans" w:cs="ＭＳ Ｐゴシック"/>
          <w:b/>
          <w:bCs/>
          <w:color w:val="444444"/>
          <w:kern w:val="0"/>
          <w:sz w:val="27"/>
          <w:szCs w:val="27"/>
        </w:rPr>
        <w:t>内容を変更したい場合はどうすればよいですか？</w:t>
      </w:r>
    </w:p>
    <w:p w14:paraId="7EC1C2CD" w14:textId="76942F63"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Online Self-Certification</w:t>
      </w:r>
      <w:r w:rsidRPr="0037519D">
        <w:rPr>
          <w:rFonts w:ascii="inherit" w:eastAsia="ＭＳ Ｐゴシック" w:hAnsi="inherit" w:cs="ＭＳ Ｐゴシック"/>
          <w:color w:val="676767"/>
          <w:kern w:val="0"/>
          <w:sz w:val="27"/>
          <w:szCs w:val="27"/>
        </w:rPr>
        <w:t>サイトにサインイン</w:t>
      </w:r>
      <w:r w:rsidR="006C080A">
        <w:rPr>
          <w:rFonts w:ascii="inherit" w:eastAsia="ＭＳ Ｐゴシック" w:hAnsi="inherit" w:cs="ＭＳ Ｐゴシック" w:hint="eastAsia"/>
          <w:color w:val="676767"/>
          <w:kern w:val="0"/>
          <w:sz w:val="27"/>
          <w:szCs w:val="27"/>
        </w:rPr>
        <w:t>すると</w:t>
      </w:r>
      <w:r w:rsidRPr="0037519D">
        <w:rPr>
          <w:rFonts w:ascii="inherit" w:eastAsia="ＭＳ Ｐゴシック" w:hAnsi="inherit" w:cs="ＭＳ Ｐゴシック"/>
          <w:color w:val="676767"/>
          <w:kern w:val="0"/>
          <w:sz w:val="27"/>
          <w:szCs w:val="27"/>
        </w:rPr>
        <w:t>、ページの一番下に</w:t>
      </w:r>
      <w:r w:rsidRPr="0037519D">
        <w:rPr>
          <w:rFonts w:ascii="inherit" w:eastAsia="ＭＳ Ｐゴシック" w:hAnsi="inherit" w:cs="ＭＳ Ｐゴシック"/>
          <w:color w:val="676767"/>
          <w:kern w:val="0"/>
          <w:sz w:val="27"/>
          <w:szCs w:val="27"/>
        </w:rPr>
        <w:t> </w:t>
      </w:r>
      <w:proofErr w:type="spellStart"/>
      <w:r w:rsidR="00FD2B04">
        <w:fldChar w:fldCharType="begin"/>
      </w:r>
      <w:r w:rsidR="00FD2B04">
        <w:instrText xml:space="preserve"> HYPERLINK "https://certification.openchainproject.org/" \o "https://certification.openchainproject.org/" </w:instrText>
      </w:r>
      <w:r w:rsidR="00FD2B04">
        <w:fldChar w:fldCharType="separate"/>
      </w:r>
      <w:r w:rsidRPr="0037519D">
        <w:rPr>
          <w:rFonts w:ascii="inherit" w:eastAsia="ＭＳ Ｐゴシック" w:hAnsi="inherit" w:cs="ＭＳ Ｐゴシック"/>
          <w:color w:val="00AEBC"/>
          <w:kern w:val="0"/>
          <w:sz w:val="27"/>
          <w:szCs w:val="27"/>
          <w:bdr w:val="none" w:sz="0" w:space="0" w:color="auto" w:frame="1"/>
        </w:rPr>
        <w:t>Unsubmit</w:t>
      </w:r>
      <w:proofErr w:type="spellEnd"/>
      <w:r w:rsidR="00FD2B04">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ボタンがあります。このボタンをクリックすることで、以前の</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自己認証の提出内容をキャンセルできます。その後、適合チェックを再提出できます。</w:t>
      </w:r>
    </w:p>
    <w:p w14:paraId="6A5B28EF"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証跡とはどういう意味ですか？</w:t>
      </w:r>
    </w:p>
    <w:p w14:paraId="463E3968" w14:textId="2830C619"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証跡とは、</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適合ポリシーを実施することによ</w:t>
      </w:r>
      <w:r w:rsidR="00617567">
        <w:rPr>
          <w:rFonts w:ascii="inherit" w:eastAsia="ＭＳ Ｐゴシック" w:hAnsi="inherit" w:cs="ＭＳ Ｐゴシック" w:hint="eastAsia"/>
          <w:color w:val="676767"/>
          <w:kern w:val="0"/>
          <w:sz w:val="27"/>
          <w:szCs w:val="27"/>
        </w:rPr>
        <w:t>って生成され</w:t>
      </w:r>
      <w:r w:rsidRPr="0037519D">
        <w:rPr>
          <w:rFonts w:ascii="inherit" w:eastAsia="ＭＳ Ｐゴシック" w:hAnsi="inherit" w:cs="ＭＳ Ｐゴシック"/>
          <w:color w:val="676767"/>
          <w:kern w:val="0"/>
          <w:sz w:val="27"/>
          <w:szCs w:val="27"/>
        </w:rPr>
        <w:t>る有形の副産物です。証跡には、公開・非公開を問わず、ディジタル文書、ウェブサイト、紙の文書が含まれます。すべての証跡は、それらを使用する組織によって内部的に検証され</w:t>
      </w:r>
      <w:r w:rsidR="00980E29">
        <w:rPr>
          <w:rFonts w:ascii="inherit" w:eastAsia="ＭＳ Ｐゴシック" w:hAnsi="inherit" w:cs="ＭＳ Ｐゴシック" w:hint="eastAsia"/>
          <w:color w:val="676767"/>
          <w:kern w:val="0"/>
          <w:sz w:val="27"/>
          <w:szCs w:val="27"/>
        </w:rPr>
        <w:t>るべきです</w:t>
      </w:r>
      <w:r w:rsidRPr="0037519D">
        <w:rPr>
          <w:rFonts w:ascii="inherit" w:eastAsia="ＭＳ Ｐゴシック" w:hAnsi="inherit" w:cs="ＭＳ Ｐゴシック"/>
          <w:color w:val="676767"/>
          <w:kern w:val="0"/>
          <w:sz w:val="27"/>
          <w:szCs w:val="27"/>
        </w:rPr>
        <w:t>。</w:t>
      </w:r>
    </w:p>
    <w:p w14:paraId="5C2D29CA"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もし、他の組織による提出物に同意できないときは、どうすればよいですか？</w:t>
      </w:r>
    </w:p>
    <w:p w14:paraId="4BA91082" w14:textId="1818B719"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あなたが懸念を持っている組織の名前と、同意できない理由を明記して、</w:t>
      </w:r>
      <w:r w:rsidR="00001D09">
        <w:fldChar w:fldCharType="begin"/>
      </w:r>
      <w:r w:rsidR="00001D09">
        <w:instrText xml:space="preserve"> HYPERLINK "mailto:openchain-conformance@linux-foundation.com" \o "openchain-conformance@linux-foundation.com" </w:instrText>
      </w:r>
      <w:r w:rsidR="00001D09">
        <w:fldChar w:fldCharType="separate"/>
      </w:r>
      <w:r w:rsidRPr="0037519D">
        <w:rPr>
          <w:rFonts w:ascii="inherit" w:eastAsia="ＭＳ Ｐゴシック" w:hAnsi="inherit" w:cs="ＭＳ Ｐゴシック"/>
          <w:color w:val="00AEBC"/>
          <w:kern w:val="0"/>
          <w:sz w:val="27"/>
          <w:szCs w:val="27"/>
          <w:bdr w:val="none" w:sz="0" w:space="0" w:color="auto" w:frame="1"/>
        </w:rPr>
        <w:t>openchain-conformance@linux-foundation.com</w:t>
      </w:r>
      <w:r w:rsidR="00001D09">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に</w:t>
      </w:r>
      <w:r w:rsidR="00EA6104">
        <w:rPr>
          <w:rFonts w:ascii="inherit" w:eastAsia="ＭＳ Ｐゴシック" w:hAnsi="inherit" w:cs="ＭＳ Ｐゴシック" w:hint="eastAsia"/>
          <w:color w:val="676767"/>
          <w:kern w:val="0"/>
          <w:sz w:val="27"/>
          <w:szCs w:val="27"/>
        </w:rPr>
        <w:t>電子メール</w:t>
      </w:r>
      <w:r w:rsidRPr="0037519D">
        <w:rPr>
          <w:rFonts w:ascii="inherit" w:eastAsia="ＭＳ Ｐゴシック" w:hAnsi="inherit" w:cs="ＭＳ Ｐゴシック"/>
          <w:color w:val="676767"/>
          <w:kern w:val="0"/>
          <w:sz w:val="27"/>
          <w:szCs w:val="27"/>
        </w:rPr>
        <w:t>でご連絡ください。</w:t>
      </w:r>
      <w:r w:rsidR="00EA6104">
        <w:rPr>
          <w:rFonts w:ascii="inherit" w:eastAsia="ＭＳ Ｐゴシック" w:hAnsi="inherit" w:cs="ＭＳ Ｐゴシック" w:hint="eastAsia"/>
          <w:color w:val="676767"/>
          <w:kern w:val="0"/>
          <w:sz w:val="27"/>
          <w:szCs w:val="27"/>
        </w:rPr>
        <w:t>4</w:t>
      </w:r>
      <w:r w:rsidRPr="0037519D">
        <w:rPr>
          <w:rFonts w:ascii="inherit" w:eastAsia="ＭＳ Ｐゴシック" w:hAnsi="inherit" w:cs="ＭＳ Ｐゴシック"/>
          <w:color w:val="676767"/>
          <w:kern w:val="0"/>
          <w:sz w:val="27"/>
          <w:szCs w:val="27"/>
        </w:rPr>
        <w:t>週間以内</w:t>
      </w:r>
      <w:r w:rsidR="00EA6104">
        <w:rPr>
          <w:rFonts w:ascii="inherit" w:eastAsia="ＭＳ Ｐゴシック" w:hAnsi="inherit" w:cs="ＭＳ Ｐゴシック" w:hint="eastAsia"/>
          <w:color w:val="676767"/>
          <w:kern w:val="0"/>
          <w:sz w:val="27"/>
          <w:szCs w:val="27"/>
        </w:rPr>
        <w:t>に回答をお送りします</w:t>
      </w:r>
      <w:r w:rsidRPr="0037519D">
        <w:rPr>
          <w:rFonts w:ascii="inherit" w:eastAsia="ＭＳ Ｐゴシック" w:hAnsi="inherit" w:cs="ＭＳ Ｐゴシック"/>
          <w:color w:val="676767"/>
          <w:kern w:val="0"/>
          <w:sz w:val="27"/>
          <w:szCs w:val="27"/>
        </w:rPr>
        <w:t>。</w:t>
      </w:r>
    </w:p>
    <w:p w14:paraId="2FEB3B2C"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提出した認証要求に対する応答時間はどのくらいと考えればよろしいですか？</w:t>
      </w:r>
    </w:p>
    <w:p w14:paraId="6E49C8B2" w14:textId="369B53E8"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すべての情報が正しければ、提出はシステムによって自動的に承認されます。</w:t>
      </w:r>
      <w:ins w:id="14" w:author="imada" w:date="2017-07-07T13:27:00Z">
        <w:r w:rsidR="00241E5D">
          <w:rPr>
            <w:rFonts w:ascii="inherit" w:eastAsia="ＭＳ Ｐゴシック" w:hAnsi="inherit" w:cs="ＭＳ Ｐゴシック" w:hint="eastAsia"/>
            <w:color w:val="676767"/>
            <w:kern w:val="0"/>
            <w:sz w:val="27"/>
            <w:szCs w:val="27"/>
          </w:rPr>
          <w:t>システムからの</w:t>
        </w:r>
      </w:ins>
      <w:r w:rsidR="00F05D89">
        <w:rPr>
          <w:rFonts w:ascii="inherit" w:eastAsia="ＭＳ Ｐゴシック" w:hAnsi="inherit" w:cs="ＭＳ Ｐゴシック" w:hint="eastAsia"/>
          <w:color w:val="676767"/>
          <w:kern w:val="0"/>
          <w:sz w:val="27"/>
          <w:szCs w:val="27"/>
        </w:rPr>
        <w:t>応答</w:t>
      </w:r>
      <w:r w:rsidRPr="0037519D">
        <w:rPr>
          <w:rFonts w:ascii="inherit" w:eastAsia="ＭＳ Ｐゴシック" w:hAnsi="inherit" w:cs="ＭＳ Ｐゴシック"/>
          <w:color w:val="676767"/>
          <w:kern w:val="0"/>
          <w:sz w:val="27"/>
          <w:szCs w:val="27"/>
        </w:rPr>
        <w:t>の欠落や正しくない回答</w:t>
      </w:r>
      <w:r w:rsidR="00EA6104">
        <w:rPr>
          <w:rFonts w:ascii="inherit" w:eastAsia="ＭＳ Ｐゴシック" w:hAnsi="inherit" w:cs="ＭＳ Ｐゴシック" w:hint="eastAsia"/>
          <w:color w:val="676767"/>
          <w:kern w:val="0"/>
          <w:sz w:val="27"/>
          <w:szCs w:val="27"/>
        </w:rPr>
        <w:t>があれば</w:t>
      </w:r>
      <w:r w:rsidRPr="0037519D">
        <w:rPr>
          <w:rFonts w:ascii="inherit" w:eastAsia="ＭＳ Ｐゴシック" w:hAnsi="inherit" w:cs="ＭＳ Ｐゴシック"/>
          <w:color w:val="676767"/>
          <w:kern w:val="0"/>
          <w:sz w:val="27"/>
          <w:szCs w:val="27"/>
        </w:rPr>
        <w:t>、</w:t>
      </w:r>
      <w:ins w:id="15" w:author="imada" w:date="2017-07-07T13:27:00Z">
        <w:r w:rsidR="00241E5D">
          <w:rPr>
            <w:rFonts w:ascii="inherit" w:eastAsia="ＭＳ Ｐゴシック" w:hAnsi="inherit" w:cs="ＭＳ Ｐゴシック" w:hint="eastAsia"/>
            <w:color w:val="676767"/>
            <w:kern w:val="0"/>
            <w:sz w:val="27"/>
            <w:szCs w:val="27"/>
          </w:rPr>
          <w:t>ユーザー</w:t>
        </w:r>
      </w:ins>
      <w:del w:id="16" w:author="imada" w:date="2017-07-07T13:27:00Z">
        <w:r w:rsidR="00F05D89" w:rsidDel="00241E5D">
          <w:rPr>
            <w:rFonts w:ascii="inherit" w:eastAsia="ＭＳ Ｐゴシック" w:hAnsi="inherit" w:cs="ＭＳ Ｐゴシック" w:hint="eastAsia"/>
            <w:color w:val="676767"/>
            <w:kern w:val="0"/>
            <w:sz w:val="27"/>
            <w:szCs w:val="27"/>
          </w:rPr>
          <w:delText>ｓ</w:delText>
        </w:r>
      </w:del>
      <w:r w:rsidR="00C8029F">
        <w:rPr>
          <w:rFonts w:ascii="inherit" w:eastAsia="ＭＳ Ｐゴシック" w:hAnsi="inherit" w:cs="ＭＳ Ｐゴシック" w:hint="eastAsia"/>
          <w:color w:val="676767"/>
          <w:kern w:val="0"/>
          <w:sz w:val="27"/>
          <w:szCs w:val="27"/>
        </w:rPr>
        <w:t>から</w:t>
      </w:r>
      <w:r w:rsidRPr="0037519D">
        <w:rPr>
          <w:rFonts w:ascii="inherit" w:eastAsia="ＭＳ Ｐゴシック" w:hAnsi="inherit" w:cs="ＭＳ Ｐゴシック"/>
          <w:color w:val="676767"/>
          <w:kern w:val="0"/>
          <w:sz w:val="27"/>
          <w:szCs w:val="27"/>
        </w:rPr>
        <w:t>報告</w:t>
      </w:r>
      <w:r w:rsidR="00C8029F">
        <w:rPr>
          <w:rFonts w:ascii="inherit" w:eastAsia="ＭＳ Ｐゴシック" w:hAnsi="inherit" w:cs="ＭＳ Ｐゴシック" w:hint="eastAsia"/>
          <w:color w:val="676767"/>
          <w:kern w:val="0"/>
          <w:sz w:val="27"/>
          <w:szCs w:val="27"/>
        </w:rPr>
        <w:t>があるでしょう</w:t>
      </w:r>
      <w:r w:rsidRPr="0037519D">
        <w:rPr>
          <w:rFonts w:ascii="inherit" w:eastAsia="ＭＳ Ｐゴシック" w:hAnsi="inherit" w:cs="ＭＳ Ｐゴシック"/>
          <w:color w:val="676767"/>
          <w:kern w:val="0"/>
          <w:sz w:val="27"/>
          <w:szCs w:val="27"/>
        </w:rPr>
        <w:t>。</w:t>
      </w:r>
    </w:p>
    <w:p w14:paraId="1FA539F8" w14:textId="140FF29C"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lastRenderedPageBreak/>
        <w:t>オンライン自己認証ウェブ</w:t>
      </w:r>
      <w:r w:rsidR="00C8029F">
        <w:rPr>
          <w:rFonts w:ascii="Open Sans" w:eastAsia="ＭＳ Ｐゴシック" w:hAnsi="Open Sans" w:cs="ＭＳ Ｐゴシック" w:hint="eastAsia"/>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アプリに関する問題は、どのように報告すればよいですか？</w:t>
      </w:r>
    </w:p>
    <w:p w14:paraId="20ADA8C0" w14:textId="7B1EC731"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何か問題があ</w:t>
      </w:r>
      <w:r w:rsidR="00C8029F">
        <w:rPr>
          <w:rFonts w:ascii="inherit" w:eastAsia="ＭＳ Ｐゴシック" w:hAnsi="inherit" w:cs="ＭＳ Ｐゴシック" w:hint="eastAsia"/>
          <w:color w:val="676767"/>
          <w:kern w:val="0"/>
          <w:sz w:val="27"/>
          <w:szCs w:val="27"/>
        </w:rPr>
        <w:t>る場合は、</w:t>
      </w:r>
      <w:r w:rsidRPr="0037519D">
        <w:rPr>
          <w:rFonts w:ascii="inherit" w:eastAsia="ＭＳ Ｐゴシック" w:hAnsi="inherit" w:cs="ＭＳ Ｐゴシック"/>
          <w:color w:val="676767"/>
          <w:kern w:val="0"/>
          <w:sz w:val="27"/>
          <w:szCs w:val="27"/>
        </w:rPr>
        <w:t> </w:t>
      </w:r>
      <w:hyperlink r:id="rId16" w:tooltip="openchain-conformance@linux-foundation.com" w:history="1">
        <w:r w:rsidRPr="0037519D">
          <w:rPr>
            <w:rFonts w:ascii="inherit" w:eastAsia="ＭＳ Ｐゴシック" w:hAnsi="inherit" w:cs="ＭＳ Ｐゴシック"/>
            <w:color w:val="00AEBC"/>
            <w:kern w:val="0"/>
            <w:sz w:val="27"/>
            <w:szCs w:val="27"/>
            <w:bdr w:val="none" w:sz="0" w:space="0" w:color="auto" w:frame="1"/>
          </w:rPr>
          <w:t>openchain-conformance@linux-foundation.com</w:t>
        </w:r>
      </w:hyperlink>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に</w:t>
      </w:r>
      <w:r w:rsidR="00C8029F">
        <w:rPr>
          <w:rFonts w:ascii="inherit" w:eastAsia="ＭＳ Ｐゴシック" w:hAnsi="inherit" w:cs="ＭＳ Ｐゴシック" w:hint="eastAsia"/>
          <w:color w:val="676767"/>
          <w:kern w:val="0"/>
          <w:sz w:val="27"/>
          <w:szCs w:val="27"/>
        </w:rPr>
        <w:t>電子メール</w:t>
      </w:r>
      <w:r w:rsidRPr="0037519D">
        <w:rPr>
          <w:rFonts w:ascii="inherit" w:eastAsia="ＭＳ Ｐゴシック" w:hAnsi="inherit" w:cs="ＭＳ Ｐゴシック"/>
          <w:color w:val="676767"/>
          <w:kern w:val="0"/>
          <w:sz w:val="27"/>
          <w:szCs w:val="27"/>
        </w:rPr>
        <w:t>でご連絡ください。その際には、</w:t>
      </w:r>
      <w:r w:rsidR="00C8029F">
        <w:rPr>
          <w:rFonts w:ascii="inherit" w:eastAsia="ＭＳ Ｐゴシック" w:hAnsi="inherit" w:cs="ＭＳ Ｐゴシック" w:hint="eastAsia"/>
          <w:color w:val="676767"/>
          <w:kern w:val="0"/>
          <w:sz w:val="27"/>
          <w:szCs w:val="27"/>
        </w:rPr>
        <w:t>発生</w:t>
      </w:r>
      <w:r w:rsidRPr="0037519D">
        <w:rPr>
          <w:rFonts w:ascii="inherit" w:eastAsia="ＭＳ Ｐゴシック" w:hAnsi="inherit" w:cs="ＭＳ Ｐゴシック"/>
          <w:color w:val="676767"/>
          <w:kern w:val="0"/>
          <w:sz w:val="27"/>
          <w:szCs w:val="27"/>
        </w:rPr>
        <w:t>した問題について具体的な情報を記載してください。</w:t>
      </w:r>
    </w:p>
    <w:p w14:paraId="412F966E"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プロジェクトに貢献するにはどうすればよいですか？</w:t>
      </w:r>
    </w:p>
    <w:p w14:paraId="59AADB24" w14:textId="155E5979"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参加や貢献の方法については</w:t>
      </w:r>
      <w:r w:rsidR="00C8029F">
        <w:rPr>
          <w:rFonts w:ascii="inherit" w:eastAsia="ＭＳ Ｐゴシック" w:hAnsi="inherit" w:cs="ＭＳ Ｐゴシック" w:hint="eastAsia"/>
          <w:color w:val="676767"/>
          <w:kern w:val="0"/>
          <w:sz w:val="27"/>
          <w:szCs w:val="27"/>
        </w:rPr>
        <w:t>、</w:t>
      </w:r>
      <w:r w:rsidRPr="0037519D">
        <w:rPr>
          <w:rFonts w:ascii="inherit" w:eastAsia="ＭＳ Ｐゴシック" w:hAnsi="inherit" w:cs="ＭＳ Ｐゴシック"/>
          <w:color w:val="676767"/>
          <w:kern w:val="0"/>
          <w:sz w:val="27"/>
          <w:szCs w:val="27"/>
        </w:rPr>
        <w:t> </w:t>
      </w:r>
      <w:proofErr w:type="spellStart"/>
      <w:r w:rsidR="00B12465">
        <w:fldChar w:fldCharType="begin"/>
      </w:r>
      <w:r w:rsidR="00B12465">
        <w:instrText xml:space="preserve"> HYPERLINK "https://www.openchainproject.org/community" \o "https://www.openchainproject.org/community" </w:instrText>
      </w:r>
      <w:r w:rsidR="00B12465">
        <w:fldChar w:fldCharType="separate"/>
      </w:r>
      <w:r w:rsidRPr="0037519D">
        <w:rPr>
          <w:rFonts w:ascii="inherit" w:eastAsia="ＭＳ Ｐゴシック" w:hAnsi="inherit" w:cs="ＭＳ Ｐゴシック"/>
          <w:color w:val="00AEBC"/>
          <w:kern w:val="0"/>
          <w:sz w:val="27"/>
          <w:szCs w:val="27"/>
          <w:bdr w:val="none" w:sz="0" w:space="0" w:color="auto" w:frame="1"/>
        </w:rPr>
        <w:t>OpenChain</w:t>
      </w:r>
      <w:proofErr w:type="spellEnd"/>
      <w:r w:rsidRPr="0037519D">
        <w:rPr>
          <w:rFonts w:ascii="inherit" w:eastAsia="ＭＳ Ｐゴシック" w:hAnsi="inherit" w:cs="ＭＳ Ｐゴシック"/>
          <w:color w:val="00AEBC"/>
          <w:kern w:val="0"/>
          <w:sz w:val="27"/>
          <w:szCs w:val="27"/>
          <w:bdr w:val="none" w:sz="0" w:space="0" w:color="auto" w:frame="1"/>
        </w:rPr>
        <w:t>コミュニティ</w:t>
      </w:r>
      <w:ins w:id="17" w:author="imada" w:date="2017-07-07T13:27:00Z">
        <w:r w:rsidR="00241E5D" w:rsidRPr="00241E5D">
          <w:rPr>
            <w:rFonts w:ascii="inherit" w:eastAsia="ＭＳ Ｐゴシック" w:hAnsi="inherit" w:cs="ＭＳ Ｐゴシック" w:hint="eastAsia"/>
            <w:color w:val="00AEBC"/>
            <w:kern w:val="0"/>
            <w:sz w:val="27"/>
            <w:szCs w:val="27"/>
            <w:bdr w:val="none" w:sz="0" w:space="0" w:color="auto" w:frame="1"/>
          </w:rPr>
          <w:t>ー</w:t>
        </w:r>
      </w:ins>
      <w:r w:rsidRPr="0037519D">
        <w:rPr>
          <w:rFonts w:ascii="inherit" w:eastAsia="ＭＳ Ｐゴシック" w:hAnsi="inherit" w:cs="ＭＳ Ｐゴシック"/>
          <w:color w:val="00AEBC"/>
          <w:kern w:val="0"/>
          <w:sz w:val="27"/>
          <w:szCs w:val="27"/>
          <w:bdr w:val="none" w:sz="0" w:space="0" w:color="auto" w:frame="1"/>
        </w:rPr>
        <w:t>のウェブサイト</w:t>
      </w:r>
      <w:r w:rsidR="00B12465">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w:t>
      </w:r>
      <w:r w:rsidR="00C8029F">
        <w:rPr>
          <w:rFonts w:ascii="inherit" w:eastAsia="ＭＳ Ｐゴシック" w:hAnsi="inherit" w:cs="ＭＳ Ｐゴシック" w:hint="eastAsia"/>
          <w:color w:val="676767"/>
          <w:kern w:val="0"/>
          <w:sz w:val="27"/>
          <w:szCs w:val="27"/>
        </w:rPr>
        <w:t>を</w:t>
      </w:r>
      <w:r w:rsidRPr="0037519D">
        <w:rPr>
          <w:rFonts w:ascii="inherit" w:eastAsia="ＭＳ Ｐゴシック" w:hAnsi="inherit" w:cs="ＭＳ Ｐゴシック"/>
          <w:color w:val="676767"/>
          <w:kern w:val="0"/>
          <w:sz w:val="27"/>
          <w:szCs w:val="27"/>
        </w:rPr>
        <w:t>ご覧ください。</w:t>
      </w:r>
    </w:p>
    <w:p w14:paraId="0AA5E479" w14:textId="03C12193"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r w:rsidRPr="0037519D">
        <w:rPr>
          <w:rFonts w:ascii="Open Sans" w:eastAsia="ＭＳ Ｐゴシック" w:hAnsi="Open Sans" w:cs="ＭＳ Ｐゴシック"/>
          <w:b/>
          <w:bCs/>
          <w:color w:val="444444"/>
          <w:kern w:val="0"/>
          <w:sz w:val="33"/>
          <w:szCs w:val="33"/>
        </w:rPr>
        <w:t>カリキュラムについて</w:t>
      </w:r>
    </w:p>
    <w:p w14:paraId="193ABB1E" w14:textId="4314FF2E"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カリキュラムは</w:t>
      </w:r>
      <w:r w:rsidR="00980E29">
        <w:rPr>
          <w:rFonts w:ascii="Open Sans" w:eastAsia="ＭＳ Ｐゴシック" w:hAnsi="Open Sans" w:cs="ＭＳ Ｐゴシック" w:hint="eastAsia"/>
          <w:b/>
          <w:bCs/>
          <w:color w:val="444444"/>
          <w:kern w:val="0"/>
          <w:sz w:val="27"/>
          <w:szCs w:val="27"/>
        </w:rPr>
        <w:t>何に</w:t>
      </w:r>
      <w:r w:rsidRPr="0037519D">
        <w:rPr>
          <w:rFonts w:ascii="Open Sans" w:eastAsia="ＭＳ Ｐゴシック" w:hAnsi="Open Sans" w:cs="ＭＳ Ｐゴシック"/>
          <w:b/>
          <w:bCs/>
          <w:color w:val="444444"/>
          <w:kern w:val="0"/>
          <w:sz w:val="27"/>
          <w:szCs w:val="27"/>
        </w:rPr>
        <w:t>使われますか？</w:t>
      </w:r>
    </w:p>
    <w:p w14:paraId="7D293A79" w14:textId="141E6912"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カリキュラムのスライド資料集は</w:t>
      </w:r>
      <w:r w:rsidR="00C8029F">
        <w:rPr>
          <w:rFonts w:ascii="inherit" w:eastAsia="ＭＳ Ｐゴシック" w:hAnsi="inherit" w:cs="ＭＳ Ｐゴシック" w:hint="eastAsia"/>
          <w:color w:val="676767"/>
          <w:kern w:val="0"/>
          <w:sz w:val="27"/>
          <w:szCs w:val="27"/>
        </w:rPr>
        <w:t>、</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仕様</w:t>
      </w:r>
      <w:r w:rsidR="007A278C">
        <w:rPr>
          <w:rFonts w:ascii="inherit" w:eastAsia="ＭＳ Ｐゴシック" w:hAnsi="inherit" w:cs="ＭＳ Ｐゴシック" w:hint="eastAsia"/>
          <w:color w:val="676767"/>
          <w:kern w:val="0"/>
          <w:sz w:val="27"/>
          <w:szCs w:val="27"/>
        </w:rPr>
        <w:t>第</w:t>
      </w:r>
      <w:r w:rsidRPr="0037519D">
        <w:rPr>
          <w:rFonts w:ascii="inherit" w:eastAsia="ＭＳ Ｐゴシック" w:hAnsi="inherit" w:cs="ＭＳ Ｐゴシック"/>
          <w:color w:val="676767"/>
          <w:kern w:val="0"/>
          <w:sz w:val="27"/>
          <w:szCs w:val="27"/>
        </w:rPr>
        <w:t>1.0</w:t>
      </w:r>
      <w:r w:rsidR="007A278C">
        <w:rPr>
          <w:rFonts w:ascii="inherit" w:eastAsia="ＭＳ Ｐゴシック" w:hAnsi="inherit" w:cs="ＭＳ Ｐゴシック" w:hint="eastAsia"/>
          <w:color w:val="676767"/>
          <w:kern w:val="0"/>
          <w:sz w:val="27"/>
          <w:szCs w:val="27"/>
        </w:rPr>
        <w:t>版の</w:t>
      </w:r>
      <w:r w:rsidRPr="0037519D">
        <w:rPr>
          <w:rFonts w:ascii="inherit" w:eastAsia="ＭＳ Ｐゴシック" w:hAnsi="inherit" w:cs="ＭＳ Ｐゴシック"/>
          <w:color w:val="676767"/>
          <w:kern w:val="0"/>
          <w:sz w:val="27"/>
          <w:szCs w:val="27"/>
        </w:rPr>
        <w:t>要件</w:t>
      </w:r>
      <w:r w:rsidRPr="0037519D">
        <w:rPr>
          <w:rFonts w:ascii="inherit" w:eastAsia="ＭＳ Ｐゴシック" w:hAnsi="inherit" w:cs="ＭＳ Ｐゴシック"/>
          <w:color w:val="676767"/>
          <w:kern w:val="0"/>
          <w:sz w:val="27"/>
          <w:szCs w:val="27"/>
        </w:rPr>
        <w:t>1.2</w:t>
      </w:r>
      <w:r w:rsidRPr="0037519D">
        <w:rPr>
          <w:rFonts w:ascii="inherit" w:eastAsia="ＭＳ Ｐゴシック" w:hAnsi="inherit" w:cs="ＭＳ Ｐゴシック"/>
          <w:color w:val="676767"/>
          <w:kern w:val="0"/>
          <w:sz w:val="27"/>
          <w:szCs w:val="27"/>
        </w:rPr>
        <w:t>を満</w:t>
      </w:r>
      <w:r w:rsidR="007A278C">
        <w:rPr>
          <w:rFonts w:ascii="inherit" w:eastAsia="ＭＳ Ｐゴシック" w:hAnsi="inherit" w:cs="ＭＳ Ｐゴシック" w:hint="eastAsia"/>
          <w:color w:val="676767"/>
          <w:kern w:val="0"/>
          <w:sz w:val="27"/>
          <w:szCs w:val="27"/>
        </w:rPr>
        <w:t>た</w:t>
      </w:r>
      <w:r w:rsidRPr="0037519D">
        <w:rPr>
          <w:rFonts w:ascii="inherit" w:eastAsia="ＭＳ Ｐゴシック" w:hAnsi="inherit" w:cs="ＭＳ Ｐゴシック"/>
          <w:color w:val="676767"/>
          <w:kern w:val="0"/>
          <w:sz w:val="27"/>
          <w:szCs w:val="27"/>
        </w:rPr>
        <w:t>すための参照資料</w:t>
      </w:r>
      <w:r w:rsidR="006E7DA4">
        <w:rPr>
          <w:rFonts w:ascii="inherit" w:eastAsia="ＭＳ Ｐゴシック" w:hAnsi="inherit" w:cs="ＭＳ Ｐゴシック" w:hint="eastAsia"/>
          <w:color w:val="676767"/>
          <w:kern w:val="0"/>
          <w:sz w:val="27"/>
          <w:szCs w:val="27"/>
        </w:rPr>
        <w:t>で</w:t>
      </w:r>
      <w:r w:rsidRPr="0037519D">
        <w:rPr>
          <w:rFonts w:ascii="inherit" w:eastAsia="ＭＳ Ｐゴシック" w:hAnsi="inherit" w:cs="ＭＳ Ｐゴシック"/>
          <w:color w:val="676767"/>
          <w:kern w:val="0"/>
          <w:sz w:val="27"/>
          <w:szCs w:val="27"/>
        </w:rPr>
        <w:t>す。</w:t>
      </w:r>
    </w:p>
    <w:p w14:paraId="31B52639" w14:textId="6B76AB5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カリキュラムの</w:t>
      </w:r>
      <w:ins w:id="18" w:author="imada" w:date="2017-07-07T13:22:00Z">
        <w:r w:rsidR="00001D09">
          <w:rPr>
            <w:rFonts w:ascii="Open Sans" w:eastAsia="ＭＳ Ｐゴシック" w:hAnsi="Open Sans" w:cs="ＭＳ Ｐゴシック" w:hint="eastAsia"/>
            <w:b/>
            <w:bCs/>
            <w:color w:val="444444"/>
            <w:kern w:val="0"/>
            <w:sz w:val="27"/>
            <w:szCs w:val="27"/>
          </w:rPr>
          <w:t>利用</w:t>
        </w:r>
      </w:ins>
      <w:del w:id="19" w:author="imada" w:date="2017-07-07T13:22:00Z">
        <w:r w:rsidR="00F07B24" w:rsidDel="00001D09">
          <w:rPr>
            <w:rFonts w:ascii="Open Sans" w:eastAsia="ＭＳ Ｐゴシック" w:hAnsi="Open Sans" w:cs="ＭＳ Ｐゴシック" w:hint="eastAsia"/>
            <w:b/>
            <w:bCs/>
            <w:color w:val="444444"/>
            <w:kern w:val="0"/>
            <w:sz w:val="27"/>
            <w:szCs w:val="27"/>
          </w:rPr>
          <w:delText>対象</w:delText>
        </w:r>
      </w:del>
      <w:r w:rsidRPr="0037519D">
        <w:rPr>
          <w:rFonts w:ascii="Open Sans" w:eastAsia="ＭＳ Ｐゴシック" w:hAnsi="Open Sans" w:cs="ＭＳ Ｐゴシック"/>
          <w:b/>
          <w:bCs/>
          <w:color w:val="444444"/>
          <w:kern w:val="0"/>
          <w:sz w:val="27"/>
          <w:szCs w:val="27"/>
        </w:rPr>
        <w:t>者としては、誰を意図していますか？</w:t>
      </w:r>
    </w:p>
    <w:p w14:paraId="0D8832B3" w14:textId="7989FAA4"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カリキュラムは、オープンソース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ソフトウェアを出荷</w:t>
      </w:r>
      <w:r w:rsidR="00F07B24">
        <w:rPr>
          <w:rFonts w:ascii="inherit" w:eastAsia="ＭＳ Ｐゴシック" w:hAnsi="inherit" w:cs="ＭＳ Ｐゴシック" w:hint="eastAsia"/>
          <w:color w:val="676767"/>
          <w:kern w:val="0"/>
          <w:sz w:val="27"/>
          <w:szCs w:val="27"/>
        </w:rPr>
        <w:t>する企業</w:t>
      </w:r>
      <w:r w:rsidR="007A278C">
        <w:rPr>
          <w:rFonts w:ascii="inherit" w:eastAsia="ＭＳ Ｐゴシック" w:hAnsi="inherit" w:cs="ＭＳ Ｐゴシック" w:hint="eastAsia"/>
          <w:color w:val="676767"/>
          <w:kern w:val="0"/>
          <w:sz w:val="27"/>
          <w:szCs w:val="27"/>
        </w:rPr>
        <w:t>や</w:t>
      </w:r>
      <w:r w:rsidRPr="0037519D">
        <w:rPr>
          <w:rFonts w:ascii="inherit" w:eastAsia="ＭＳ Ｐゴシック" w:hAnsi="inherit" w:cs="ＭＳ Ｐゴシック"/>
          <w:color w:val="676767"/>
          <w:kern w:val="0"/>
          <w:sz w:val="27"/>
          <w:szCs w:val="27"/>
        </w:rPr>
        <w:t>、そのようなソフトウェアをサプライチェーンから受け取る</w:t>
      </w:r>
      <w:r w:rsidR="00617567">
        <w:rPr>
          <w:rFonts w:ascii="inherit" w:eastAsia="ＭＳ Ｐゴシック" w:hAnsi="inherit" w:cs="ＭＳ Ｐゴシック" w:hint="eastAsia"/>
          <w:color w:val="676767"/>
          <w:kern w:val="0"/>
          <w:sz w:val="27"/>
          <w:szCs w:val="27"/>
        </w:rPr>
        <w:t>企業</w:t>
      </w:r>
      <w:r w:rsidRPr="0037519D">
        <w:rPr>
          <w:rFonts w:ascii="inherit" w:eastAsia="ＭＳ Ｐゴシック" w:hAnsi="inherit" w:cs="ＭＳ Ｐゴシック"/>
          <w:color w:val="676767"/>
          <w:kern w:val="0"/>
          <w:sz w:val="27"/>
          <w:szCs w:val="27"/>
        </w:rPr>
        <w:t>の手助けとなることを意図しています。</w:t>
      </w:r>
    </w:p>
    <w:p w14:paraId="3D0DB646" w14:textId="3D615A18"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カリキュラムのスライド資料によるトレーニング</w:t>
      </w:r>
      <w:r w:rsidR="007A278C">
        <w:rPr>
          <w:rFonts w:ascii="Open Sans" w:eastAsia="ＭＳ Ｐゴシック" w:hAnsi="Open Sans" w:cs="ＭＳ Ｐゴシック" w:hint="eastAsia"/>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セッションは、どのくらいの時間を想定していますか？</w:t>
      </w:r>
    </w:p>
    <w:p w14:paraId="52166C94" w14:textId="43282BAB"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この参照スライドは、半日のトレーニング</w:t>
      </w:r>
      <w:r w:rsidR="007A278C">
        <w:rPr>
          <w:rFonts w:ascii="inherit" w:eastAsia="ＭＳ Ｐゴシック" w:hAnsi="inherit" w:cs="ＭＳ Ｐゴシック" w:hint="eastAsia"/>
          <w:color w:val="676767"/>
          <w:kern w:val="0"/>
          <w:sz w:val="27"/>
          <w:szCs w:val="27"/>
        </w:rPr>
        <w:t xml:space="preserve"> </w:t>
      </w:r>
      <w:r w:rsidRPr="0037519D">
        <w:rPr>
          <w:rFonts w:ascii="inherit" w:eastAsia="ＭＳ Ｐゴシック" w:hAnsi="inherit" w:cs="ＭＳ Ｐゴシック"/>
          <w:color w:val="676767"/>
          <w:kern w:val="0"/>
          <w:sz w:val="27"/>
          <w:szCs w:val="27"/>
        </w:rPr>
        <w:t>セッションで</w:t>
      </w:r>
      <w:r w:rsidR="00F07B24">
        <w:rPr>
          <w:rFonts w:ascii="inherit" w:eastAsia="ＭＳ Ｐゴシック" w:hAnsi="inherit" w:cs="ＭＳ Ｐゴシック" w:hint="eastAsia"/>
          <w:color w:val="676767"/>
          <w:kern w:val="0"/>
          <w:sz w:val="27"/>
          <w:szCs w:val="27"/>
        </w:rPr>
        <w:t>提供</w:t>
      </w:r>
      <w:r w:rsidRPr="0037519D">
        <w:rPr>
          <w:rFonts w:ascii="inherit" w:eastAsia="ＭＳ Ｐゴシック" w:hAnsi="inherit" w:cs="ＭＳ Ｐゴシック"/>
          <w:color w:val="676767"/>
          <w:kern w:val="0"/>
          <w:sz w:val="27"/>
          <w:szCs w:val="27"/>
        </w:rPr>
        <w:t>されるように作られています</w:t>
      </w:r>
      <w:r w:rsidR="00F85D2F">
        <w:rPr>
          <w:rFonts w:ascii="inherit" w:eastAsia="ＭＳ Ｐゴシック" w:hAnsi="inherit" w:cs="ＭＳ Ｐゴシック" w:hint="eastAsia"/>
          <w:color w:val="676767"/>
          <w:kern w:val="0"/>
          <w:sz w:val="27"/>
          <w:szCs w:val="27"/>
        </w:rPr>
        <w:t>が、</w:t>
      </w:r>
      <w:r w:rsidRPr="0037519D">
        <w:rPr>
          <w:rFonts w:ascii="inherit" w:eastAsia="ＭＳ Ｐゴシック" w:hAnsi="inherit" w:cs="ＭＳ Ｐゴシック"/>
          <w:color w:val="676767"/>
          <w:kern w:val="0"/>
          <w:sz w:val="27"/>
          <w:szCs w:val="27"/>
        </w:rPr>
        <w:t>この資料は複数の章に分かれている</w:t>
      </w:r>
      <w:r w:rsidR="0091177E">
        <w:rPr>
          <w:rFonts w:ascii="inherit" w:eastAsia="ＭＳ Ｐゴシック" w:hAnsi="inherit" w:cs="ＭＳ Ｐゴシック" w:hint="eastAsia"/>
          <w:color w:val="676767"/>
          <w:kern w:val="0"/>
          <w:sz w:val="27"/>
          <w:szCs w:val="27"/>
        </w:rPr>
        <w:t>ため</w:t>
      </w:r>
      <w:r w:rsidRPr="0037519D">
        <w:rPr>
          <w:rFonts w:ascii="inherit" w:eastAsia="ＭＳ Ｐゴシック" w:hAnsi="inherit" w:cs="ＭＳ Ｐゴシック"/>
          <w:color w:val="676767"/>
          <w:kern w:val="0"/>
          <w:sz w:val="27"/>
          <w:szCs w:val="27"/>
        </w:rPr>
        <w:t>、異なる時間割で柔軟に</w:t>
      </w:r>
      <w:r w:rsidR="00F07B24">
        <w:rPr>
          <w:rFonts w:ascii="inherit" w:eastAsia="ＭＳ Ｐゴシック" w:hAnsi="inherit" w:cs="ＭＳ Ｐゴシック" w:hint="eastAsia"/>
          <w:color w:val="676767"/>
          <w:kern w:val="0"/>
          <w:sz w:val="27"/>
          <w:szCs w:val="27"/>
        </w:rPr>
        <w:t>提供</w:t>
      </w:r>
      <w:r w:rsidRPr="0037519D">
        <w:rPr>
          <w:rFonts w:ascii="inherit" w:eastAsia="ＭＳ Ｐゴシック" w:hAnsi="inherit" w:cs="ＭＳ Ｐゴシック"/>
          <w:color w:val="676767"/>
          <w:kern w:val="0"/>
          <w:sz w:val="27"/>
          <w:szCs w:val="27"/>
        </w:rPr>
        <w:t>することもできます。また、</w:t>
      </w:r>
      <w:r w:rsidRPr="0037519D">
        <w:rPr>
          <w:rFonts w:ascii="inherit" w:eastAsia="ＭＳ Ｐゴシック" w:hAnsi="inherit" w:cs="ＭＳ Ｐゴシック"/>
          <w:color w:val="676767"/>
          <w:kern w:val="0"/>
          <w:sz w:val="27"/>
          <w:szCs w:val="27"/>
        </w:rPr>
        <w:t xml:space="preserve">CC-0 </w:t>
      </w:r>
      <w:r w:rsidRPr="0037519D">
        <w:rPr>
          <w:rFonts w:ascii="inherit" w:eastAsia="ＭＳ Ｐゴシック" w:hAnsi="inherit" w:cs="ＭＳ Ｐゴシック"/>
          <w:color w:val="676767"/>
          <w:kern w:val="0"/>
          <w:sz w:val="27"/>
          <w:szCs w:val="27"/>
        </w:rPr>
        <w:t>でライセンスされている</w:t>
      </w:r>
      <w:r w:rsidR="007A278C">
        <w:rPr>
          <w:rFonts w:ascii="inherit" w:eastAsia="ＭＳ Ｐゴシック" w:hAnsi="inherit" w:cs="ＭＳ Ｐゴシック" w:hint="eastAsia"/>
          <w:color w:val="676767"/>
          <w:kern w:val="0"/>
          <w:sz w:val="27"/>
          <w:szCs w:val="27"/>
        </w:rPr>
        <w:t>ため</w:t>
      </w:r>
      <w:r w:rsidRPr="0037519D">
        <w:rPr>
          <w:rFonts w:ascii="inherit" w:eastAsia="ＭＳ Ｐゴシック" w:hAnsi="inherit" w:cs="ＭＳ Ｐゴシック"/>
          <w:color w:val="676767"/>
          <w:kern w:val="0"/>
          <w:sz w:val="27"/>
          <w:szCs w:val="27"/>
        </w:rPr>
        <w:t>、各社が必要なセクションを</w:t>
      </w:r>
      <w:r w:rsidR="00F07B24">
        <w:rPr>
          <w:rFonts w:ascii="inherit" w:eastAsia="ＭＳ Ｐゴシック" w:hAnsi="inherit" w:cs="ＭＳ Ｐゴシック" w:hint="eastAsia"/>
          <w:color w:val="676767"/>
          <w:kern w:val="0"/>
          <w:sz w:val="27"/>
          <w:szCs w:val="27"/>
        </w:rPr>
        <w:t>取捨</w:t>
      </w:r>
      <w:r w:rsidRPr="0037519D">
        <w:rPr>
          <w:rFonts w:ascii="inherit" w:eastAsia="ＭＳ Ｐゴシック" w:hAnsi="inherit" w:cs="ＭＳ Ｐゴシック"/>
          <w:color w:val="676767"/>
          <w:kern w:val="0"/>
          <w:sz w:val="27"/>
          <w:szCs w:val="27"/>
        </w:rPr>
        <w:t>選択して、自社の既存のトレーニング資料</w:t>
      </w:r>
      <w:r w:rsidR="007A278C">
        <w:rPr>
          <w:rFonts w:ascii="inherit" w:eastAsia="ＭＳ Ｐゴシック" w:hAnsi="inherit" w:cs="ＭＳ Ｐゴシック" w:hint="eastAsia"/>
          <w:color w:val="676767"/>
          <w:kern w:val="0"/>
          <w:sz w:val="27"/>
          <w:szCs w:val="27"/>
        </w:rPr>
        <w:t>の</w:t>
      </w:r>
      <w:r w:rsidRPr="0037519D">
        <w:rPr>
          <w:rFonts w:ascii="inherit" w:eastAsia="ＭＳ Ｐゴシック" w:hAnsi="inherit" w:cs="ＭＳ Ｐゴシック"/>
          <w:color w:val="676767"/>
          <w:kern w:val="0"/>
          <w:sz w:val="27"/>
          <w:szCs w:val="27"/>
        </w:rPr>
        <w:t>拡張に利用することもできます。</w:t>
      </w:r>
    </w:p>
    <w:p w14:paraId="415038BE" w14:textId="772012F6"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知的所有権のセクションは、どの</w:t>
      </w:r>
      <w:r w:rsidR="00F07B24">
        <w:rPr>
          <w:rFonts w:ascii="Open Sans" w:eastAsia="ＭＳ Ｐゴシック" w:hAnsi="Open Sans" w:cs="ＭＳ Ｐゴシック" w:hint="eastAsia"/>
          <w:b/>
          <w:bCs/>
          <w:color w:val="444444"/>
          <w:kern w:val="0"/>
          <w:sz w:val="27"/>
          <w:szCs w:val="27"/>
        </w:rPr>
        <w:t>国</w:t>
      </w:r>
      <w:r w:rsidRPr="0037519D">
        <w:rPr>
          <w:rFonts w:ascii="Open Sans" w:eastAsia="ＭＳ Ｐゴシック" w:hAnsi="Open Sans" w:cs="ＭＳ Ｐゴシック"/>
          <w:b/>
          <w:bCs/>
          <w:color w:val="444444"/>
          <w:kern w:val="0"/>
          <w:sz w:val="27"/>
          <w:szCs w:val="27"/>
        </w:rPr>
        <w:t>を対象にしていますか？</w:t>
      </w:r>
    </w:p>
    <w:p w14:paraId="3D9D95BC" w14:textId="07FEACC6"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カリキュラムの参照スライドは、米国の法規にフォーカスしています。この参照スライドを社内トレーニングに使用する際は、このことを考慮に入れる必要があります。異なる</w:t>
      </w:r>
      <w:r w:rsidR="00F07B24">
        <w:rPr>
          <w:rFonts w:ascii="inherit" w:eastAsia="ＭＳ Ｐゴシック" w:hAnsi="inherit" w:cs="ＭＳ Ｐゴシック" w:hint="eastAsia"/>
          <w:color w:val="676767"/>
          <w:kern w:val="0"/>
          <w:sz w:val="27"/>
          <w:szCs w:val="27"/>
        </w:rPr>
        <w:t>国</w:t>
      </w:r>
      <w:r w:rsidRPr="0037519D">
        <w:rPr>
          <w:rFonts w:ascii="inherit" w:eastAsia="ＭＳ Ｐゴシック" w:hAnsi="inherit" w:cs="ＭＳ Ｐゴシック"/>
          <w:color w:val="676767"/>
          <w:kern w:val="0"/>
          <w:sz w:val="27"/>
          <w:szCs w:val="27"/>
        </w:rPr>
        <w:t>には異なる法的要件があります。</w:t>
      </w:r>
    </w:p>
    <w:p w14:paraId="6186166D" w14:textId="05A6D03C"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これらのスライド</w:t>
      </w:r>
      <w:r w:rsidR="008C1EFE">
        <w:rPr>
          <w:rFonts w:ascii="Open Sans" w:eastAsia="ＭＳ Ｐゴシック" w:hAnsi="Open Sans" w:cs="ＭＳ Ｐゴシック" w:hint="eastAsia"/>
          <w:b/>
          <w:bCs/>
          <w:color w:val="444444"/>
          <w:kern w:val="0"/>
          <w:sz w:val="27"/>
          <w:szCs w:val="27"/>
        </w:rPr>
        <w:t>には</w:t>
      </w:r>
      <w:r w:rsidRPr="0037519D">
        <w:rPr>
          <w:rFonts w:ascii="Open Sans" w:eastAsia="ＭＳ Ｐゴシック" w:hAnsi="Open Sans" w:cs="ＭＳ Ｐゴシック"/>
          <w:b/>
          <w:bCs/>
          <w:color w:val="444444"/>
          <w:kern w:val="0"/>
          <w:sz w:val="27"/>
          <w:szCs w:val="27"/>
        </w:rPr>
        <w:t>、ライセンスを</w:t>
      </w:r>
      <w:r w:rsidR="008C1EFE">
        <w:rPr>
          <w:rFonts w:ascii="Open Sans" w:eastAsia="ＭＳ Ｐゴシック" w:hAnsi="Open Sans" w:cs="ＭＳ Ｐゴシック" w:hint="eastAsia"/>
          <w:b/>
          <w:bCs/>
          <w:color w:val="444444"/>
          <w:kern w:val="0"/>
          <w:sz w:val="27"/>
          <w:szCs w:val="27"/>
        </w:rPr>
        <w:t>遵守</w:t>
      </w:r>
      <w:r w:rsidRPr="0037519D">
        <w:rPr>
          <w:rFonts w:ascii="Open Sans" w:eastAsia="ＭＳ Ｐゴシック" w:hAnsi="Open Sans" w:cs="ＭＳ Ｐゴシック"/>
          <w:b/>
          <w:bCs/>
          <w:color w:val="444444"/>
          <w:kern w:val="0"/>
          <w:sz w:val="27"/>
          <w:szCs w:val="27"/>
        </w:rPr>
        <w:t>するために必要なこと</w:t>
      </w:r>
      <w:r w:rsidR="008C1EFE">
        <w:rPr>
          <w:rFonts w:ascii="Open Sans" w:eastAsia="ＭＳ Ｐゴシック" w:hAnsi="Open Sans" w:cs="ＭＳ Ｐゴシック" w:hint="eastAsia"/>
          <w:b/>
          <w:bCs/>
          <w:color w:val="444444"/>
          <w:kern w:val="0"/>
          <w:sz w:val="27"/>
          <w:szCs w:val="27"/>
        </w:rPr>
        <w:t>がすべて含まれていますか</w:t>
      </w:r>
      <w:r w:rsidRPr="0037519D">
        <w:rPr>
          <w:rFonts w:ascii="Open Sans" w:eastAsia="ＭＳ Ｐゴシック" w:hAnsi="Open Sans" w:cs="ＭＳ Ｐゴシック"/>
          <w:b/>
          <w:bCs/>
          <w:color w:val="444444"/>
          <w:kern w:val="0"/>
          <w:sz w:val="27"/>
          <w:szCs w:val="27"/>
        </w:rPr>
        <w:t>？</w:t>
      </w:r>
    </w:p>
    <w:p w14:paraId="70173839" w14:textId="7954EF84"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lastRenderedPageBreak/>
        <w:t>いいえ。これはあくまでも参照資料です。</w:t>
      </w:r>
      <w:r w:rsidR="008C1EFE">
        <w:rPr>
          <w:rFonts w:ascii="inherit" w:eastAsia="ＭＳ Ｐゴシック" w:hAnsi="inherit" w:cs="ＭＳ Ｐゴシック" w:hint="eastAsia"/>
          <w:color w:val="676767"/>
          <w:kern w:val="0"/>
          <w:sz w:val="27"/>
          <w:szCs w:val="27"/>
        </w:rPr>
        <w:t>これは</w:t>
      </w:r>
      <w:r w:rsidR="00617567">
        <w:rPr>
          <w:rFonts w:ascii="inherit" w:eastAsia="ＭＳ Ｐゴシック" w:hAnsi="inherit" w:cs="ＭＳ Ｐゴシック" w:hint="eastAsia"/>
          <w:color w:val="676767"/>
          <w:kern w:val="0"/>
          <w:sz w:val="27"/>
          <w:szCs w:val="27"/>
        </w:rPr>
        <w:t>企業</w:t>
      </w:r>
      <w:r w:rsidRPr="0037519D">
        <w:rPr>
          <w:rFonts w:ascii="inherit" w:eastAsia="ＭＳ Ｐゴシック" w:hAnsi="inherit" w:cs="ＭＳ Ｐゴシック"/>
          <w:color w:val="676767"/>
          <w:kern w:val="0"/>
          <w:sz w:val="27"/>
          <w:szCs w:val="27"/>
        </w:rPr>
        <w:t>が</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適合のコンプライアンス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トレーニング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プログラムに着手したり、既存のトレーニング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プログラムを</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仕様に適合させるのを手助けすることを意図しています。</w:t>
      </w:r>
    </w:p>
    <w:p w14:paraId="45D4E0BD" w14:textId="01872BFB"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どうすれば</w:t>
      </w:r>
      <w:r w:rsidR="00617567">
        <w:rPr>
          <w:rFonts w:ascii="Open Sans" w:eastAsia="ＭＳ Ｐゴシック" w:hAnsi="Open Sans" w:cs="ＭＳ Ｐゴシック" w:hint="eastAsia"/>
          <w:b/>
          <w:bCs/>
          <w:color w:val="444444"/>
          <w:kern w:val="0"/>
          <w:sz w:val="27"/>
          <w:szCs w:val="27"/>
        </w:rPr>
        <w:t>企業</w:t>
      </w:r>
      <w:r w:rsidRPr="0037519D">
        <w:rPr>
          <w:rFonts w:ascii="Open Sans" w:eastAsia="ＭＳ Ｐゴシック" w:hAnsi="Open Sans" w:cs="ＭＳ Ｐゴシック"/>
          <w:b/>
          <w:bCs/>
          <w:color w:val="444444"/>
          <w:kern w:val="0"/>
          <w:sz w:val="27"/>
          <w:szCs w:val="27"/>
        </w:rPr>
        <w:t>や個人が</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カリキュラムに貢献できますか？</w:t>
      </w:r>
    </w:p>
    <w:p w14:paraId="12BE7A38" w14:textId="6B0F537F"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まずは</w:t>
      </w:r>
      <w:r w:rsidRPr="0037519D">
        <w:rPr>
          <w:rFonts w:ascii="inherit" w:eastAsia="ＭＳ Ｐゴシック" w:hAnsi="inherit" w:cs="ＭＳ Ｐゴシック"/>
          <w:color w:val="676767"/>
          <w:kern w:val="0"/>
          <w:sz w:val="27"/>
          <w:szCs w:val="27"/>
        </w:rPr>
        <w:t> </w:t>
      </w:r>
      <w:proofErr w:type="spellStart"/>
      <w:r w:rsidR="00B12465">
        <w:fldChar w:fldCharType="begin"/>
      </w:r>
      <w:r w:rsidR="00B12465">
        <w:instrText xml:space="preserve"> HYPERLINK "https://lists.linuxfoundation.org/mailman/listinfo/openchain-curriculum" \o "https://lists.linuxfoundation.org/mailman/listinfo/openchain-curriculum" </w:instrText>
      </w:r>
      <w:r w:rsidR="00B12465">
        <w:fldChar w:fldCharType="separate"/>
      </w:r>
      <w:r w:rsidRPr="0037519D">
        <w:rPr>
          <w:rFonts w:ascii="inherit" w:eastAsia="ＭＳ Ｐゴシック" w:hAnsi="inherit" w:cs="ＭＳ Ｐゴシック"/>
          <w:color w:val="00AEBC"/>
          <w:kern w:val="0"/>
          <w:sz w:val="27"/>
          <w:szCs w:val="27"/>
          <w:bdr w:val="none" w:sz="0" w:space="0" w:color="auto" w:frame="1"/>
        </w:rPr>
        <w:t>OpenChain</w:t>
      </w:r>
      <w:proofErr w:type="spellEnd"/>
      <w:r w:rsidRPr="0037519D">
        <w:rPr>
          <w:rFonts w:ascii="inherit" w:eastAsia="ＭＳ Ｐゴシック" w:hAnsi="inherit" w:cs="ＭＳ Ｐゴシック"/>
          <w:color w:val="00AEBC"/>
          <w:kern w:val="0"/>
          <w:sz w:val="27"/>
          <w:szCs w:val="27"/>
          <w:bdr w:val="none" w:sz="0" w:space="0" w:color="auto" w:frame="1"/>
        </w:rPr>
        <w:t xml:space="preserve"> </w:t>
      </w:r>
      <w:r w:rsidRPr="0037519D">
        <w:rPr>
          <w:rFonts w:ascii="inherit" w:eastAsia="ＭＳ Ｐゴシック" w:hAnsi="inherit" w:cs="ＭＳ Ｐゴシック"/>
          <w:color w:val="00AEBC"/>
          <w:kern w:val="0"/>
          <w:sz w:val="27"/>
          <w:szCs w:val="27"/>
          <w:bdr w:val="none" w:sz="0" w:space="0" w:color="auto" w:frame="1"/>
        </w:rPr>
        <w:t>カリキュラム</w:t>
      </w:r>
      <w:r w:rsidRPr="0037519D">
        <w:rPr>
          <w:rFonts w:ascii="inherit" w:eastAsia="ＭＳ Ｐゴシック" w:hAnsi="inherit" w:cs="ＭＳ Ｐゴシック"/>
          <w:color w:val="00AEBC"/>
          <w:kern w:val="0"/>
          <w:sz w:val="27"/>
          <w:szCs w:val="27"/>
          <w:bdr w:val="none" w:sz="0" w:space="0" w:color="auto" w:frame="1"/>
        </w:rPr>
        <w:t xml:space="preserve"> </w:t>
      </w:r>
      <w:r w:rsidRPr="0037519D">
        <w:rPr>
          <w:rFonts w:ascii="inherit" w:eastAsia="ＭＳ Ｐゴシック" w:hAnsi="inherit" w:cs="ＭＳ Ｐゴシック"/>
          <w:color w:val="00AEBC"/>
          <w:kern w:val="0"/>
          <w:sz w:val="27"/>
          <w:szCs w:val="27"/>
          <w:bdr w:val="none" w:sz="0" w:space="0" w:color="auto" w:frame="1"/>
        </w:rPr>
        <w:t>メーリング</w:t>
      </w:r>
      <w:r w:rsidR="008C1EFE">
        <w:rPr>
          <w:rFonts w:ascii="inherit" w:eastAsia="ＭＳ Ｐゴシック" w:hAnsi="inherit" w:cs="ＭＳ Ｐゴシック" w:hint="eastAsia"/>
          <w:color w:val="00AEBC"/>
          <w:kern w:val="0"/>
          <w:sz w:val="27"/>
          <w:szCs w:val="27"/>
          <w:bdr w:val="none" w:sz="0" w:space="0" w:color="auto" w:frame="1"/>
        </w:rPr>
        <w:t xml:space="preserve"> </w:t>
      </w:r>
      <w:r w:rsidRPr="0037519D">
        <w:rPr>
          <w:rFonts w:ascii="inherit" w:eastAsia="ＭＳ Ｐゴシック" w:hAnsi="inherit" w:cs="ＭＳ Ｐゴシック"/>
          <w:color w:val="00AEBC"/>
          <w:kern w:val="0"/>
          <w:sz w:val="27"/>
          <w:szCs w:val="27"/>
          <w:bdr w:val="none" w:sz="0" w:space="0" w:color="auto" w:frame="1"/>
        </w:rPr>
        <w:t>リストに参加してください。</w:t>
      </w:r>
      <w:r w:rsidR="00B12465">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参加し</w:t>
      </w:r>
      <w:r w:rsidR="006423F1">
        <w:rPr>
          <w:rFonts w:ascii="inherit" w:eastAsia="ＭＳ Ｐゴシック" w:hAnsi="inherit" w:cs="ＭＳ Ｐゴシック" w:hint="eastAsia"/>
          <w:color w:val="676767"/>
          <w:kern w:val="0"/>
          <w:sz w:val="27"/>
          <w:szCs w:val="27"/>
        </w:rPr>
        <w:t>てみたい</w:t>
      </w:r>
      <w:r w:rsidRPr="0037519D">
        <w:rPr>
          <w:rFonts w:ascii="inherit" w:eastAsia="ＭＳ Ｐゴシック" w:hAnsi="inherit" w:cs="ＭＳ Ｐゴシック"/>
          <w:color w:val="676767"/>
          <w:kern w:val="0"/>
          <w:sz w:val="27"/>
          <w:szCs w:val="27"/>
        </w:rPr>
        <w:t>、資料を提供</w:t>
      </w:r>
      <w:r w:rsidR="00FC6703">
        <w:rPr>
          <w:rFonts w:ascii="inherit" w:eastAsia="ＭＳ Ｐゴシック" w:hAnsi="inherit" w:cs="ＭＳ Ｐゴシック" w:hint="eastAsia"/>
          <w:color w:val="676767"/>
          <w:kern w:val="0"/>
          <w:sz w:val="27"/>
          <w:szCs w:val="27"/>
        </w:rPr>
        <w:t>したい</w:t>
      </w:r>
      <w:r w:rsidR="006423F1">
        <w:rPr>
          <w:rFonts w:ascii="inherit" w:eastAsia="ＭＳ Ｐゴシック" w:hAnsi="inherit" w:cs="ＭＳ Ｐゴシック" w:hint="eastAsia"/>
          <w:color w:val="676767"/>
          <w:kern w:val="0"/>
          <w:sz w:val="27"/>
          <w:szCs w:val="27"/>
        </w:rPr>
        <w:t>、</w:t>
      </w:r>
      <w:r w:rsidR="00FC6703">
        <w:rPr>
          <w:rFonts w:ascii="inherit" w:eastAsia="ＭＳ Ｐゴシック" w:hAnsi="inherit" w:cs="ＭＳ Ｐゴシック" w:hint="eastAsia"/>
          <w:color w:val="676767"/>
          <w:kern w:val="0"/>
          <w:sz w:val="27"/>
          <w:szCs w:val="27"/>
        </w:rPr>
        <w:t>あるいは</w:t>
      </w:r>
      <w:r w:rsidRPr="0037519D">
        <w:rPr>
          <w:rFonts w:ascii="inherit" w:eastAsia="ＭＳ Ｐゴシック" w:hAnsi="inherit" w:cs="ＭＳ Ｐゴシック"/>
          <w:color w:val="676767"/>
          <w:kern w:val="0"/>
          <w:sz w:val="27"/>
          <w:szCs w:val="27"/>
        </w:rPr>
        <w:t>既存の資料の拡張を支援</w:t>
      </w:r>
      <w:r w:rsidR="00FC6703">
        <w:rPr>
          <w:rFonts w:ascii="inherit" w:eastAsia="ＭＳ Ｐゴシック" w:hAnsi="inherit" w:cs="ＭＳ Ｐゴシック" w:hint="eastAsia"/>
          <w:color w:val="676767"/>
          <w:kern w:val="0"/>
          <w:sz w:val="27"/>
          <w:szCs w:val="27"/>
        </w:rPr>
        <w:t>したい</w:t>
      </w:r>
      <w:r w:rsidR="006423F1">
        <w:rPr>
          <w:rFonts w:ascii="inherit" w:eastAsia="ＭＳ Ｐゴシック" w:hAnsi="inherit" w:cs="ＭＳ Ｐゴシック" w:hint="eastAsia"/>
          <w:color w:val="676767"/>
          <w:kern w:val="0"/>
          <w:sz w:val="27"/>
          <w:szCs w:val="27"/>
        </w:rPr>
        <w:t>方</w:t>
      </w:r>
      <w:r w:rsidR="00FC6703">
        <w:rPr>
          <w:rFonts w:ascii="inherit" w:eastAsia="ＭＳ Ｐゴシック" w:hAnsi="inherit" w:cs="ＭＳ Ｐゴシック" w:hint="eastAsia"/>
          <w:color w:val="676767"/>
          <w:kern w:val="0"/>
          <w:sz w:val="27"/>
          <w:szCs w:val="27"/>
        </w:rPr>
        <w:t>など、どなたでも歓迎します。</w:t>
      </w:r>
    </w:p>
    <w:p w14:paraId="30637BBB" w14:textId="77777777" w:rsidR="00293104" w:rsidRPr="0037519D" w:rsidRDefault="00293104"/>
    <w:sectPr w:rsidR="00293104" w:rsidRPr="0037519D" w:rsidSect="00082C05">
      <w:footerReference w:type="default" r:id="rId17"/>
      <w:pgSz w:w="11906" w:h="16838"/>
      <w:pgMar w:top="1985" w:right="1701" w:bottom="1701" w:left="1701" w:header="851" w:footer="850" w:gutter="0"/>
      <w:cols w:space="425"/>
      <w:docGrid w:type="lines"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BFB051" w15:done="0"/>
  <w15:commentEx w15:paraId="63AF0C76" w15:done="0"/>
  <w15:commentEx w15:paraId="2D662CA1" w15:paraIdParent="63AF0C76" w15:done="0"/>
  <w15:commentEx w15:paraId="020F3473" w15:done="0"/>
  <w15:commentEx w15:paraId="7D354D54" w15:done="0"/>
  <w15:commentEx w15:paraId="3A6D88A0" w15:done="0"/>
  <w15:commentEx w15:paraId="3BF99A0D" w15:done="0"/>
  <w15:commentEx w15:paraId="75203BBA" w15:done="0"/>
  <w15:commentEx w15:paraId="6A9DB2B4" w15:done="0"/>
  <w15:commentEx w15:paraId="69D137EC" w15:done="0"/>
  <w15:commentEx w15:paraId="3387DA8A" w15:done="0"/>
  <w15:commentEx w15:paraId="0BBC3A0C" w15:done="0"/>
  <w15:commentEx w15:paraId="5238FA8F" w15:done="0"/>
  <w15:commentEx w15:paraId="2B5B145D" w15:done="0"/>
  <w15:commentEx w15:paraId="7FF792AB" w15:done="0"/>
  <w15:commentEx w15:paraId="7560CBD2" w15:done="0"/>
  <w15:commentEx w15:paraId="59CFC58D" w15:done="0"/>
  <w15:commentEx w15:paraId="656B7A2F" w15:done="0"/>
  <w15:commentEx w15:paraId="39D94975" w15:paraIdParent="656B7A2F" w15:done="0"/>
  <w15:commentEx w15:paraId="1EF74F32" w15:done="0"/>
  <w15:commentEx w15:paraId="125D75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BFB051" w16cid:durableId="1D073126"/>
  <w16cid:commentId w16cid:paraId="63AF0C76" w16cid:durableId="1D073127"/>
  <w16cid:commentId w16cid:paraId="2D662CA1" w16cid:durableId="1D074309"/>
  <w16cid:commentId w16cid:paraId="020F3473" w16cid:durableId="1D07455B"/>
  <w16cid:commentId w16cid:paraId="7D354D54" w16cid:durableId="1D0731CB"/>
  <w16cid:commentId w16cid:paraId="3A6D88A0" w16cid:durableId="1D073128"/>
  <w16cid:commentId w16cid:paraId="3BF99A0D" w16cid:durableId="1D073243"/>
  <w16cid:commentId w16cid:paraId="75203BBA" w16cid:durableId="1D073129"/>
  <w16cid:commentId w16cid:paraId="6A9DB2B4" w16cid:durableId="1D07312A"/>
  <w16cid:commentId w16cid:paraId="69D137EC" w16cid:durableId="1D073386"/>
  <w16cid:commentId w16cid:paraId="3387DA8A" w16cid:durableId="1D07312B"/>
  <w16cid:commentId w16cid:paraId="0BBC3A0C" w16cid:durableId="1D07312C"/>
  <w16cid:commentId w16cid:paraId="5238FA8F" w16cid:durableId="1D07312D"/>
  <w16cid:commentId w16cid:paraId="2B5B145D" w16cid:durableId="1D0733F7"/>
  <w16cid:commentId w16cid:paraId="7FF792AB" w16cid:durableId="1D08F4DB"/>
  <w16cid:commentId w16cid:paraId="7560CBD2" w16cid:durableId="1D07312E"/>
  <w16cid:commentId w16cid:paraId="59CFC58D" w16cid:durableId="1D08F728"/>
  <w16cid:commentId w16cid:paraId="656B7A2F" w16cid:durableId="1D07312F"/>
  <w16cid:commentId w16cid:paraId="39D94975" w16cid:durableId="1D074632"/>
  <w16cid:commentId w16cid:paraId="1EF74F32" w16cid:durableId="1D08F824"/>
  <w16cid:commentId w16cid:paraId="125D7557" w16cid:durableId="1D08F88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124350" w14:textId="77777777" w:rsidR="00001D09" w:rsidRDefault="00001D09" w:rsidP="00082C05">
      <w:r>
        <w:separator/>
      </w:r>
    </w:p>
  </w:endnote>
  <w:endnote w:type="continuationSeparator" w:id="0">
    <w:p w14:paraId="1D75C9AF" w14:textId="77777777" w:rsidR="00001D09" w:rsidRDefault="00001D09" w:rsidP="00082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Open Sans">
    <w:altName w:val="Times New Roman"/>
    <w:charset w:val="00"/>
    <w:family w:val="swiss"/>
    <w:pitch w:val="variable"/>
    <w:sig w:usb0="E00002EF" w:usb1="4000205B" w:usb2="00000028" w:usb3="00000000" w:csb0="0000019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0294971"/>
      <w:docPartObj>
        <w:docPartGallery w:val="Page Numbers (Bottom of Page)"/>
        <w:docPartUnique/>
      </w:docPartObj>
    </w:sdtPr>
    <w:sdtEndPr/>
    <w:sdtContent>
      <w:p w14:paraId="43B6A337" w14:textId="1446DFE9" w:rsidR="00001D09" w:rsidRDefault="00001D09">
        <w:pPr>
          <w:pStyle w:val="a6"/>
          <w:jc w:val="center"/>
        </w:pPr>
        <w:r>
          <w:fldChar w:fldCharType="begin"/>
        </w:r>
        <w:r>
          <w:instrText>PAGE   \* MERGEFORMAT</w:instrText>
        </w:r>
        <w:r>
          <w:fldChar w:fldCharType="separate"/>
        </w:r>
        <w:r w:rsidR="00FD2B04" w:rsidRPr="00FD2B04">
          <w:rPr>
            <w:noProof/>
            <w:lang w:val="ja-JP"/>
          </w:rPr>
          <w:t>6</w:t>
        </w:r>
        <w:r>
          <w:fldChar w:fldCharType="end"/>
        </w:r>
      </w:p>
    </w:sdtContent>
  </w:sdt>
  <w:p w14:paraId="50A04ED2" w14:textId="77777777" w:rsidR="00001D09" w:rsidRDefault="00001D0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811D67" w14:textId="77777777" w:rsidR="00001D09" w:rsidRDefault="00001D09" w:rsidP="00082C05">
      <w:r>
        <w:separator/>
      </w:r>
    </w:p>
  </w:footnote>
  <w:footnote w:type="continuationSeparator" w:id="0">
    <w:p w14:paraId="79C841F9" w14:textId="77777777" w:rsidR="00001D09" w:rsidRDefault="00001D09" w:rsidP="00082C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254B9"/>
    <w:multiLevelType w:val="multilevel"/>
    <w:tmpl w:val="2B88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34018E"/>
    <w:multiLevelType w:val="multilevel"/>
    <w:tmpl w:val="C084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B843A1"/>
    <w:multiLevelType w:val="multilevel"/>
    <w:tmpl w:val="93CEE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eko Sato">
    <w15:presenceInfo w15:providerId="Windows Live" w15:userId="c4e82a9f38616e64"/>
  </w15:person>
  <w15:person w15:author="工内隆">
    <w15:presenceInfo w15:providerId="Windows Live" w15:userId="2fdea5dc94d198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19D"/>
    <w:rsid w:val="00001D09"/>
    <w:rsid w:val="000228B2"/>
    <w:rsid w:val="0004133E"/>
    <w:rsid w:val="000643B0"/>
    <w:rsid w:val="00077D71"/>
    <w:rsid w:val="00082C05"/>
    <w:rsid w:val="000C42B0"/>
    <w:rsid w:val="000D1A1D"/>
    <w:rsid w:val="000F006E"/>
    <w:rsid w:val="000F6A65"/>
    <w:rsid w:val="000F7C77"/>
    <w:rsid w:val="00100BBF"/>
    <w:rsid w:val="00175DFA"/>
    <w:rsid w:val="00186F2D"/>
    <w:rsid w:val="00192571"/>
    <w:rsid w:val="00196AB4"/>
    <w:rsid w:val="001A3357"/>
    <w:rsid w:val="001C7A0D"/>
    <w:rsid w:val="001F399B"/>
    <w:rsid w:val="002040B0"/>
    <w:rsid w:val="00222A67"/>
    <w:rsid w:val="00241E5D"/>
    <w:rsid w:val="0025280E"/>
    <w:rsid w:val="00292904"/>
    <w:rsid w:val="00293104"/>
    <w:rsid w:val="002E37BD"/>
    <w:rsid w:val="002E3A23"/>
    <w:rsid w:val="002E468E"/>
    <w:rsid w:val="002F135F"/>
    <w:rsid w:val="002F6947"/>
    <w:rsid w:val="002F75F9"/>
    <w:rsid w:val="00314437"/>
    <w:rsid w:val="003373B2"/>
    <w:rsid w:val="00344770"/>
    <w:rsid w:val="0037519D"/>
    <w:rsid w:val="00376981"/>
    <w:rsid w:val="003956F6"/>
    <w:rsid w:val="003B27DF"/>
    <w:rsid w:val="003C6A8E"/>
    <w:rsid w:val="003E57E3"/>
    <w:rsid w:val="00405D9F"/>
    <w:rsid w:val="00414DF0"/>
    <w:rsid w:val="004223A2"/>
    <w:rsid w:val="004E3A55"/>
    <w:rsid w:val="004E578A"/>
    <w:rsid w:val="005008A1"/>
    <w:rsid w:val="00567115"/>
    <w:rsid w:val="005758EB"/>
    <w:rsid w:val="005A150D"/>
    <w:rsid w:val="005D5E5F"/>
    <w:rsid w:val="00617567"/>
    <w:rsid w:val="00623AB5"/>
    <w:rsid w:val="006317B3"/>
    <w:rsid w:val="006423F1"/>
    <w:rsid w:val="00647F9F"/>
    <w:rsid w:val="006A7665"/>
    <w:rsid w:val="006B4071"/>
    <w:rsid w:val="006C080A"/>
    <w:rsid w:val="006E7DA4"/>
    <w:rsid w:val="0074700A"/>
    <w:rsid w:val="00753401"/>
    <w:rsid w:val="00760F21"/>
    <w:rsid w:val="00770907"/>
    <w:rsid w:val="007A0327"/>
    <w:rsid w:val="007A278C"/>
    <w:rsid w:val="00802C7D"/>
    <w:rsid w:val="00816161"/>
    <w:rsid w:val="008317A7"/>
    <w:rsid w:val="00837552"/>
    <w:rsid w:val="00866637"/>
    <w:rsid w:val="00883A83"/>
    <w:rsid w:val="0088591C"/>
    <w:rsid w:val="008947A2"/>
    <w:rsid w:val="008A7A6B"/>
    <w:rsid w:val="008B59DD"/>
    <w:rsid w:val="008C1EFE"/>
    <w:rsid w:val="0091177E"/>
    <w:rsid w:val="00915F2C"/>
    <w:rsid w:val="00940F59"/>
    <w:rsid w:val="00980E29"/>
    <w:rsid w:val="009A473B"/>
    <w:rsid w:val="009A627E"/>
    <w:rsid w:val="009A7D71"/>
    <w:rsid w:val="009F6D85"/>
    <w:rsid w:val="00A045AE"/>
    <w:rsid w:val="00A120DF"/>
    <w:rsid w:val="00A15824"/>
    <w:rsid w:val="00A15F51"/>
    <w:rsid w:val="00A21E0C"/>
    <w:rsid w:val="00A83067"/>
    <w:rsid w:val="00AA2D7F"/>
    <w:rsid w:val="00AC236F"/>
    <w:rsid w:val="00AD7624"/>
    <w:rsid w:val="00AF5BEC"/>
    <w:rsid w:val="00B12465"/>
    <w:rsid w:val="00B516C9"/>
    <w:rsid w:val="00B6346C"/>
    <w:rsid w:val="00BD1A58"/>
    <w:rsid w:val="00C503BA"/>
    <w:rsid w:val="00C51BF4"/>
    <w:rsid w:val="00C52DDF"/>
    <w:rsid w:val="00C54DA7"/>
    <w:rsid w:val="00C8029F"/>
    <w:rsid w:val="00C811EF"/>
    <w:rsid w:val="00C82010"/>
    <w:rsid w:val="00C82385"/>
    <w:rsid w:val="00C923C5"/>
    <w:rsid w:val="00C967DA"/>
    <w:rsid w:val="00CC1D2B"/>
    <w:rsid w:val="00D3587B"/>
    <w:rsid w:val="00D56C86"/>
    <w:rsid w:val="00DA3F11"/>
    <w:rsid w:val="00E04C5E"/>
    <w:rsid w:val="00E500D6"/>
    <w:rsid w:val="00E66F89"/>
    <w:rsid w:val="00E67ADC"/>
    <w:rsid w:val="00EA6104"/>
    <w:rsid w:val="00EB0000"/>
    <w:rsid w:val="00EB0D51"/>
    <w:rsid w:val="00EC0876"/>
    <w:rsid w:val="00EC320D"/>
    <w:rsid w:val="00F05D89"/>
    <w:rsid w:val="00F07B24"/>
    <w:rsid w:val="00F11628"/>
    <w:rsid w:val="00F27E04"/>
    <w:rsid w:val="00F335FA"/>
    <w:rsid w:val="00F85D2F"/>
    <w:rsid w:val="00FB77A5"/>
    <w:rsid w:val="00FC6703"/>
    <w:rsid w:val="00FD2B04"/>
    <w:rsid w:val="00FE17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662B2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37519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37519D"/>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37519D"/>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37519D"/>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37519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unhideWhenUsed/>
    <w:rsid w:val="0037519D"/>
    <w:rPr>
      <w:color w:val="0000FF"/>
      <w:u w:val="single"/>
    </w:rPr>
  </w:style>
  <w:style w:type="character" w:customStyle="1" w:styleId="apple-converted-space">
    <w:name w:val="apple-converted-space"/>
    <w:basedOn w:val="a0"/>
    <w:rsid w:val="0037519D"/>
  </w:style>
  <w:style w:type="paragraph" w:styleId="a4">
    <w:name w:val="header"/>
    <w:basedOn w:val="a"/>
    <w:link w:val="a5"/>
    <w:uiPriority w:val="99"/>
    <w:unhideWhenUsed/>
    <w:rsid w:val="00082C05"/>
    <w:pPr>
      <w:tabs>
        <w:tab w:val="center" w:pos="4252"/>
        <w:tab w:val="right" w:pos="8504"/>
      </w:tabs>
      <w:snapToGrid w:val="0"/>
    </w:pPr>
  </w:style>
  <w:style w:type="character" w:customStyle="1" w:styleId="a5">
    <w:name w:val="ヘッダー (文字)"/>
    <w:basedOn w:val="a0"/>
    <w:link w:val="a4"/>
    <w:uiPriority w:val="99"/>
    <w:rsid w:val="00082C05"/>
  </w:style>
  <w:style w:type="paragraph" w:styleId="a6">
    <w:name w:val="footer"/>
    <w:basedOn w:val="a"/>
    <w:link w:val="a7"/>
    <w:uiPriority w:val="99"/>
    <w:unhideWhenUsed/>
    <w:rsid w:val="00082C05"/>
    <w:pPr>
      <w:tabs>
        <w:tab w:val="center" w:pos="4252"/>
        <w:tab w:val="right" w:pos="8504"/>
      </w:tabs>
      <w:snapToGrid w:val="0"/>
    </w:pPr>
  </w:style>
  <w:style w:type="character" w:customStyle="1" w:styleId="a7">
    <w:name w:val="フッター (文字)"/>
    <w:basedOn w:val="a0"/>
    <w:link w:val="a6"/>
    <w:uiPriority w:val="99"/>
    <w:rsid w:val="00082C05"/>
  </w:style>
  <w:style w:type="paragraph" w:styleId="a8">
    <w:name w:val="Balloon Text"/>
    <w:basedOn w:val="a"/>
    <w:link w:val="a9"/>
    <w:uiPriority w:val="99"/>
    <w:semiHidden/>
    <w:unhideWhenUsed/>
    <w:rsid w:val="00405D9F"/>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405D9F"/>
    <w:rPr>
      <w:rFonts w:asciiTheme="majorHAnsi" w:eastAsiaTheme="majorEastAsia" w:hAnsiTheme="majorHAnsi" w:cstheme="majorBidi"/>
      <w:sz w:val="18"/>
      <w:szCs w:val="18"/>
    </w:rPr>
  </w:style>
  <w:style w:type="character" w:customStyle="1" w:styleId="1">
    <w:name w:val="メンション1"/>
    <w:basedOn w:val="a0"/>
    <w:uiPriority w:val="99"/>
    <w:semiHidden/>
    <w:unhideWhenUsed/>
    <w:rsid w:val="00617567"/>
    <w:rPr>
      <w:color w:val="2B579A"/>
      <w:shd w:val="clear" w:color="auto" w:fill="E6E6E6"/>
    </w:rPr>
  </w:style>
  <w:style w:type="character" w:styleId="aa">
    <w:name w:val="annotation reference"/>
    <w:basedOn w:val="a0"/>
    <w:uiPriority w:val="99"/>
    <w:semiHidden/>
    <w:unhideWhenUsed/>
    <w:rsid w:val="00A120DF"/>
    <w:rPr>
      <w:sz w:val="18"/>
      <w:szCs w:val="18"/>
    </w:rPr>
  </w:style>
  <w:style w:type="paragraph" w:styleId="ab">
    <w:name w:val="annotation text"/>
    <w:basedOn w:val="a"/>
    <w:link w:val="ac"/>
    <w:uiPriority w:val="99"/>
    <w:semiHidden/>
    <w:unhideWhenUsed/>
    <w:rsid w:val="00A120DF"/>
    <w:pPr>
      <w:jc w:val="left"/>
    </w:pPr>
  </w:style>
  <w:style w:type="character" w:customStyle="1" w:styleId="ac">
    <w:name w:val="コメント文字列 (文字)"/>
    <w:basedOn w:val="a0"/>
    <w:link w:val="ab"/>
    <w:uiPriority w:val="99"/>
    <w:semiHidden/>
    <w:rsid w:val="00A120DF"/>
  </w:style>
  <w:style w:type="paragraph" w:styleId="ad">
    <w:name w:val="annotation subject"/>
    <w:basedOn w:val="ab"/>
    <w:next w:val="ab"/>
    <w:link w:val="ae"/>
    <w:uiPriority w:val="99"/>
    <w:semiHidden/>
    <w:unhideWhenUsed/>
    <w:rsid w:val="00A120DF"/>
    <w:rPr>
      <w:b/>
      <w:bCs/>
    </w:rPr>
  </w:style>
  <w:style w:type="character" w:customStyle="1" w:styleId="ae">
    <w:name w:val="コメント内容 (文字)"/>
    <w:basedOn w:val="ac"/>
    <w:link w:val="ad"/>
    <w:uiPriority w:val="99"/>
    <w:semiHidden/>
    <w:rsid w:val="00A120DF"/>
    <w:rPr>
      <w:b/>
      <w:bCs/>
    </w:rPr>
  </w:style>
  <w:style w:type="paragraph" w:styleId="af">
    <w:name w:val="Revision"/>
    <w:hidden/>
    <w:uiPriority w:val="99"/>
    <w:semiHidden/>
    <w:rsid w:val="00077D71"/>
  </w:style>
  <w:style w:type="character" w:customStyle="1" w:styleId="2">
    <w:name w:val="メンション2"/>
    <w:basedOn w:val="a0"/>
    <w:uiPriority w:val="99"/>
    <w:semiHidden/>
    <w:unhideWhenUsed/>
    <w:rsid w:val="009F6D85"/>
    <w:rPr>
      <w:color w:val="2B579A"/>
      <w:shd w:val="clear" w:color="auto" w:fill="E6E6E6"/>
    </w:rPr>
  </w:style>
  <w:style w:type="character" w:styleId="af0">
    <w:name w:val="FollowedHyperlink"/>
    <w:basedOn w:val="a0"/>
    <w:uiPriority w:val="99"/>
    <w:semiHidden/>
    <w:unhideWhenUsed/>
    <w:rsid w:val="00AA2D7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37519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37519D"/>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37519D"/>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37519D"/>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37519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unhideWhenUsed/>
    <w:rsid w:val="0037519D"/>
    <w:rPr>
      <w:color w:val="0000FF"/>
      <w:u w:val="single"/>
    </w:rPr>
  </w:style>
  <w:style w:type="character" w:customStyle="1" w:styleId="apple-converted-space">
    <w:name w:val="apple-converted-space"/>
    <w:basedOn w:val="a0"/>
    <w:rsid w:val="0037519D"/>
  </w:style>
  <w:style w:type="paragraph" w:styleId="a4">
    <w:name w:val="header"/>
    <w:basedOn w:val="a"/>
    <w:link w:val="a5"/>
    <w:uiPriority w:val="99"/>
    <w:unhideWhenUsed/>
    <w:rsid w:val="00082C05"/>
    <w:pPr>
      <w:tabs>
        <w:tab w:val="center" w:pos="4252"/>
        <w:tab w:val="right" w:pos="8504"/>
      </w:tabs>
      <w:snapToGrid w:val="0"/>
    </w:pPr>
  </w:style>
  <w:style w:type="character" w:customStyle="1" w:styleId="a5">
    <w:name w:val="ヘッダー (文字)"/>
    <w:basedOn w:val="a0"/>
    <w:link w:val="a4"/>
    <w:uiPriority w:val="99"/>
    <w:rsid w:val="00082C05"/>
  </w:style>
  <w:style w:type="paragraph" w:styleId="a6">
    <w:name w:val="footer"/>
    <w:basedOn w:val="a"/>
    <w:link w:val="a7"/>
    <w:uiPriority w:val="99"/>
    <w:unhideWhenUsed/>
    <w:rsid w:val="00082C05"/>
    <w:pPr>
      <w:tabs>
        <w:tab w:val="center" w:pos="4252"/>
        <w:tab w:val="right" w:pos="8504"/>
      </w:tabs>
      <w:snapToGrid w:val="0"/>
    </w:pPr>
  </w:style>
  <w:style w:type="character" w:customStyle="1" w:styleId="a7">
    <w:name w:val="フッター (文字)"/>
    <w:basedOn w:val="a0"/>
    <w:link w:val="a6"/>
    <w:uiPriority w:val="99"/>
    <w:rsid w:val="00082C05"/>
  </w:style>
  <w:style w:type="paragraph" w:styleId="a8">
    <w:name w:val="Balloon Text"/>
    <w:basedOn w:val="a"/>
    <w:link w:val="a9"/>
    <w:uiPriority w:val="99"/>
    <w:semiHidden/>
    <w:unhideWhenUsed/>
    <w:rsid w:val="00405D9F"/>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405D9F"/>
    <w:rPr>
      <w:rFonts w:asciiTheme="majorHAnsi" w:eastAsiaTheme="majorEastAsia" w:hAnsiTheme="majorHAnsi" w:cstheme="majorBidi"/>
      <w:sz w:val="18"/>
      <w:szCs w:val="18"/>
    </w:rPr>
  </w:style>
  <w:style w:type="character" w:customStyle="1" w:styleId="1">
    <w:name w:val="メンション1"/>
    <w:basedOn w:val="a0"/>
    <w:uiPriority w:val="99"/>
    <w:semiHidden/>
    <w:unhideWhenUsed/>
    <w:rsid w:val="00617567"/>
    <w:rPr>
      <w:color w:val="2B579A"/>
      <w:shd w:val="clear" w:color="auto" w:fill="E6E6E6"/>
    </w:rPr>
  </w:style>
  <w:style w:type="character" w:styleId="aa">
    <w:name w:val="annotation reference"/>
    <w:basedOn w:val="a0"/>
    <w:uiPriority w:val="99"/>
    <w:semiHidden/>
    <w:unhideWhenUsed/>
    <w:rsid w:val="00A120DF"/>
    <w:rPr>
      <w:sz w:val="18"/>
      <w:szCs w:val="18"/>
    </w:rPr>
  </w:style>
  <w:style w:type="paragraph" w:styleId="ab">
    <w:name w:val="annotation text"/>
    <w:basedOn w:val="a"/>
    <w:link w:val="ac"/>
    <w:uiPriority w:val="99"/>
    <w:semiHidden/>
    <w:unhideWhenUsed/>
    <w:rsid w:val="00A120DF"/>
    <w:pPr>
      <w:jc w:val="left"/>
    </w:pPr>
  </w:style>
  <w:style w:type="character" w:customStyle="1" w:styleId="ac">
    <w:name w:val="コメント文字列 (文字)"/>
    <w:basedOn w:val="a0"/>
    <w:link w:val="ab"/>
    <w:uiPriority w:val="99"/>
    <w:semiHidden/>
    <w:rsid w:val="00A120DF"/>
  </w:style>
  <w:style w:type="paragraph" w:styleId="ad">
    <w:name w:val="annotation subject"/>
    <w:basedOn w:val="ab"/>
    <w:next w:val="ab"/>
    <w:link w:val="ae"/>
    <w:uiPriority w:val="99"/>
    <w:semiHidden/>
    <w:unhideWhenUsed/>
    <w:rsid w:val="00A120DF"/>
    <w:rPr>
      <w:b/>
      <w:bCs/>
    </w:rPr>
  </w:style>
  <w:style w:type="character" w:customStyle="1" w:styleId="ae">
    <w:name w:val="コメント内容 (文字)"/>
    <w:basedOn w:val="ac"/>
    <w:link w:val="ad"/>
    <w:uiPriority w:val="99"/>
    <w:semiHidden/>
    <w:rsid w:val="00A120DF"/>
    <w:rPr>
      <w:b/>
      <w:bCs/>
    </w:rPr>
  </w:style>
  <w:style w:type="paragraph" w:styleId="af">
    <w:name w:val="Revision"/>
    <w:hidden/>
    <w:uiPriority w:val="99"/>
    <w:semiHidden/>
    <w:rsid w:val="00077D71"/>
  </w:style>
  <w:style w:type="character" w:customStyle="1" w:styleId="2">
    <w:name w:val="メンション2"/>
    <w:basedOn w:val="a0"/>
    <w:uiPriority w:val="99"/>
    <w:semiHidden/>
    <w:unhideWhenUsed/>
    <w:rsid w:val="009F6D85"/>
    <w:rPr>
      <w:color w:val="2B579A"/>
      <w:shd w:val="clear" w:color="auto" w:fill="E6E6E6"/>
    </w:rPr>
  </w:style>
  <w:style w:type="character" w:styleId="af0">
    <w:name w:val="FollowedHyperlink"/>
    <w:basedOn w:val="a0"/>
    <w:uiPriority w:val="99"/>
    <w:semiHidden/>
    <w:unhideWhenUsed/>
    <w:rsid w:val="00AA2D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855018">
      <w:bodyDiv w:val="1"/>
      <w:marLeft w:val="0"/>
      <w:marRight w:val="0"/>
      <w:marTop w:val="0"/>
      <w:marBottom w:val="0"/>
      <w:divBdr>
        <w:top w:val="none" w:sz="0" w:space="0" w:color="auto"/>
        <w:left w:val="none" w:sz="0" w:space="0" w:color="auto"/>
        <w:bottom w:val="none" w:sz="0" w:space="0" w:color="auto"/>
        <w:right w:val="none" w:sz="0" w:space="0" w:color="auto"/>
      </w:divBdr>
      <w:divsChild>
        <w:div w:id="1183085685">
          <w:marLeft w:val="0"/>
          <w:marRight w:val="0"/>
          <w:marTop w:val="0"/>
          <w:marBottom w:val="360"/>
          <w:divBdr>
            <w:top w:val="none" w:sz="0" w:space="0" w:color="auto"/>
            <w:left w:val="none" w:sz="0" w:space="0" w:color="auto"/>
            <w:bottom w:val="none" w:sz="0" w:space="0" w:color="auto"/>
            <w:right w:val="none" w:sz="0" w:space="0" w:color="auto"/>
          </w:divBdr>
        </w:div>
        <w:div w:id="1330404619">
          <w:marLeft w:val="0"/>
          <w:marRight w:val="0"/>
          <w:marTop w:val="0"/>
          <w:marBottom w:val="360"/>
          <w:divBdr>
            <w:top w:val="none" w:sz="0" w:space="0" w:color="auto"/>
            <w:left w:val="none" w:sz="0" w:space="0" w:color="auto"/>
            <w:bottom w:val="none" w:sz="0" w:space="0" w:color="auto"/>
            <w:right w:val="none" w:sz="0" w:space="0" w:color="auto"/>
          </w:divBdr>
        </w:div>
        <w:div w:id="402338598">
          <w:marLeft w:val="0"/>
          <w:marRight w:val="0"/>
          <w:marTop w:val="0"/>
          <w:marBottom w:val="360"/>
          <w:divBdr>
            <w:top w:val="none" w:sz="0" w:space="0" w:color="auto"/>
            <w:left w:val="none" w:sz="0" w:space="0" w:color="auto"/>
            <w:bottom w:val="none" w:sz="0" w:space="0" w:color="auto"/>
            <w:right w:val="none" w:sz="0" w:space="0" w:color="auto"/>
          </w:divBdr>
        </w:div>
        <w:div w:id="1359695602">
          <w:marLeft w:val="0"/>
          <w:marRight w:val="0"/>
          <w:marTop w:val="0"/>
          <w:marBottom w:val="360"/>
          <w:divBdr>
            <w:top w:val="none" w:sz="0" w:space="0" w:color="auto"/>
            <w:left w:val="none" w:sz="0" w:space="0" w:color="auto"/>
            <w:bottom w:val="none" w:sz="0" w:space="0" w:color="auto"/>
            <w:right w:val="none" w:sz="0" w:space="0" w:color="auto"/>
          </w:divBdr>
        </w:div>
        <w:div w:id="872109382">
          <w:marLeft w:val="0"/>
          <w:marRight w:val="0"/>
          <w:marTop w:val="0"/>
          <w:marBottom w:val="360"/>
          <w:divBdr>
            <w:top w:val="none" w:sz="0" w:space="0" w:color="auto"/>
            <w:left w:val="none" w:sz="0" w:space="0" w:color="auto"/>
            <w:bottom w:val="none" w:sz="0" w:space="0" w:color="auto"/>
            <w:right w:val="none" w:sz="0" w:space="0" w:color="auto"/>
          </w:divBdr>
        </w:div>
        <w:div w:id="178355019">
          <w:marLeft w:val="0"/>
          <w:marRight w:val="0"/>
          <w:marTop w:val="0"/>
          <w:marBottom w:val="360"/>
          <w:divBdr>
            <w:top w:val="none" w:sz="0" w:space="0" w:color="auto"/>
            <w:left w:val="none" w:sz="0" w:space="0" w:color="auto"/>
            <w:bottom w:val="none" w:sz="0" w:space="0" w:color="auto"/>
            <w:right w:val="none" w:sz="0" w:space="0" w:color="auto"/>
          </w:divBdr>
        </w:div>
        <w:div w:id="1704360316">
          <w:marLeft w:val="0"/>
          <w:marRight w:val="0"/>
          <w:marTop w:val="0"/>
          <w:marBottom w:val="360"/>
          <w:divBdr>
            <w:top w:val="none" w:sz="0" w:space="0" w:color="auto"/>
            <w:left w:val="none" w:sz="0" w:space="0" w:color="auto"/>
            <w:bottom w:val="none" w:sz="0" w:space="0" w:color="auto"/>
            <w:right w:val="none" w:sz="0" w:space="0" w:color="auto"/>
          </w:divBdr>
          <w:divsChild>
            <w:div w:id="1881168198">
              <w:marLeft w:val="0"/>
              <w:marRight w:val="0"/>
              <w:marTop w:val="0"/>
              <w:marBottom w:val="0"/>
              <w:divBdr>
                <w:top w:val="none" w:sz="0" w:space="0" w:color="auto"/>
                <w:left w:val="none" w:sz="0" w:space="0" w:color="auto"/>
                <w:bottom w:val="none" w:sz="0" w:space="0" w:color="auto"/>
                <w:right w:val="none" w:sz="0" w:space="0" w:color="auto"/>
              </w:divBdr>
            </w:div>
            <w:div w:id="1760833540">
              <w:marLeft w:val="0"/>
              <w:marRight w:val="0"/>
              <w:marTop w:val="0"/>
              <w:marBottom w:val="0"/>
              <w:divBdr>
                <w:top w:val="none" w:sz="0" w:space="0" w:color="auto"/>
                <w:left w:val="none" w:sz="0" w:space="0" w:color="auto"/>
                <w:bottom w:val="none" w:sz="0" w:space="0" w:color="auto"/>
                <w:right w:val="none" w:sz="0" w:space="0" w:color="auto"/>
              </w:divBdr>
            </w:div>
            <w:div w:id="662270936">
              <w:marLeft w:val="0"/>
              <w:marRight w:val="0"/>
              <w:marTop w:val="0"/>
              <w:marBottom w:val="0"/>
              <w:divBdr>
                <w:top w:val="none" w:sz="0" w:space="0" w:color="auto"/>
                <w:left w:val="none" w:sz="0" w:space="0" w:color="auto"/>
                <w:bottom w:val="none" w:sz="0" w:space="0" w:color="auto"/>
                <w:right w:val="none" w:sz="0" w:space="0" w:color="auto"/>
              </w:divBdr>
            </w:div>
            <w:div w:id="1612592492">
              <w:marLeft w:val="0"/>
              <w:marRight w:val="0"/>
              <w:marTop w:val="0"/>
              <w:marBottom w:val="0"/>
              <w:divBdr>
                <w:top w:val="none" w:sz="0" w:space="0" w:color="auto"/>
                <w:left w:val="none" w:sz="0" w:space="0" w:color="auto"/>
                <w:bottom w:val="none" w:sz="0" w:space="0" w:color="auto"/>
                <w:right w:val="none" w:sz="0" w:space="0" w:color="auto"/>
              </w:divBdr>
            </w:div>
            <w:div w:id="2086610659">
              <w:marLeft w:val="0"/>
              <w:marRight w:val="0"/>
              <w:marTop w:val="0"/>
              <w:marBottom w:val="0"/>
              <w:divBdr>
                <w:top w:val="none" w:sz="0" w:space="0" w:color="auto"/>
                <w:left w:val="none" w:sz="0" w:space="0" w:color="auto"/>
                <w:bottom w:val="none" w:sz="0" w:space="0" w:color="auto"/>
                <w:right w:val="none" w:sz="0" w:space="0" w:color="auto"/>
              </w:divBdr>
            </w:div>
            <w:div w:id="1714453896">
              <w:marLeft w:val="0"/>
              <w:marRight w:val="0"/>
              <w:marTop w:val="0"/>
              <w:marBottom w:val="0"/>
              <w:divBdr>
                <w:top w:val="none" w:sz="0" w:space="0" w:color="auto"/>
                <w:left w:val="none" w:sz="0" w:space="0" w:color="auto"/>
                <w:bottom w:val="none" w:sz="0" w:space="0" w:color="auto"/>
                <w:right w:val="none" w:sz="0" w:space="0" w:color="auto"/>
              </w:divBdr>
            </w:div>
          </w:divsChild>
        </w:div>
        <w:div w:id="695351905">
          <w:marLeft w:val="0"/>
          <w:marRight w:val="0"/>
          <w:marTop w:val="0"/>
          <w:marBottom w:val="360"/>
          <w:divBdr>
            <w:top w:val="none" w:sz="0" w:space="0" w:color="auto"/>
            <w:left w:val="none" w:sz="0" w:space="0" w:color="auto"/>
            <w:bottom w:val="none" w:sz="0" w:space="0" w:color="auto"/>
            <w:right w:val="none" w:sz="0" w:space="0" w:color="auto"/>
          </w:divBdr>
        </w:div>
        <w:div w:id="778380820">
          <w:marLeft w:val="0"/>
          <w:marRight w:val="0"/>
          <w:marTop w:val="0"/>
          <w:marBottom w:val="360"/>
          <w:divBdr>
            <w:top w:val="none" w:sz="0" w:space="0" w:color="auto"/>
            <w:left w:val="none" w:sz="0" w:space="0" w:color="auto"/>
            <w:bottom w:val="none" w:sz="0" w:space="0" w:color="auto"/>
            <w:right w:val="none" w:sz="0" w:space="0" w:color="auto"/>
          </w:divBdr>
        </w:div>
        <w:div w:id="1885025314">
          <w:marLeft w:val="0"/>
          <w:marRight w:val="0"/>
          <w:marTop w:val="0"/>
          <w:marBottom w:val="360"/>
          <w:divBdr>
            <w:top w:val="none" w:sz="0" w:space="0" w:color="auto"/>
            <w:left w:val="none" w:sz="0" w:space="0" w:color="auto"/>
            <w:bottom w:val="none" w:sz="0" w:space="0" w:color="auto"/>
            <w:right w:val="none" w:sz="0" w:space="0" w:color="auto"/>
          </w:divBdr>
        </w:div>
        <w:div w:id="224724221">
          <w:marLeft w:val="0"/>
          <w:marRight w:val="0"/>
          <w:marTop w:val="0"/>
          <w:marBottom w:val="360"/>
          <w:divBdr>
            <w:top w:val="none" w:sz="0" w:space="0" w:color="auto"/>
            <w:left w:val="none" w:sz="0" w:space="0" w:color="auto"/>
            <w:bottom w:val="none" w:sz="0" w:space="0" w:color="auto"/>
            <w:right w:val="none" w:sz="0" w:space="0" w:color="auto"/>
          </w:divBdr>
        </w:div>
        <w:div w:id="625475782">
          <w:marLeft w:val="0"/>
          <w:marRight w:val="0"/>
          <w:marTop w:val="0"/>
          <w:marBottom w:val="0"/>
          <w:divBdr>
            <w:top w:val="none" w:sz="0" w:space="0" w:color="auto"/>
            <w:left w:val="none" w:sz="0" w:space="0" w:color="auto"/>
            <w:bottom w:val="none" w:sz="0" w:space="0" w:color="auto"/>
            <w:right w:val="none" w:sz="0" w:space="0" w:color="auto"/>
          </w:divBdr>
          <w:divsChild>
            <w:div w:id="2011253365">
              <w:marLeft w:val="0"/>
              <w:marRight w:val="0"/>
              <w:marTop w:val="0"/>
              <w:marBottom w:val="0"/>
              <w:divBdr>
                <w:top w:val="none" w:sz="0" w:space="0" w:color="auto"/>
                <w:left w:val="none" w:sz="0" w:space="0" w:color="auto"/>
                <w:bottom w:val="none" w:sz="0" w:space="0" w:color="auto"/>
                <w:right w:val="none" w:sz="0" w:space="0" w:color="auto"/>
              </w:divBdr>
            </w:div>
            <w:div w:id="2069523872">
              <w:marLeft w:val="0"/>
              <w:marRight w:val="0"/>
              <w:marTop w:val="0"/>
              <w:marBottom w:val="0"/>
              <w:divBdr>
                <w:top w:val="none" w:sz="0" w:space="0" w:color="auto"/>
                <w:left w:val="none" w:sz="0" w:space="0" w:color="auto"/>
                <w:bottom w:val="none" w:sz="0" w:space="0" w:color="auto"/>
                <w:right w:val="none" w:sz="0" w:space="0" w:color="auto"/>
              </w:divBdr>
            </w:div>
            <w:div w:id="1201624839">
              <w:marLeft w:val="0"/>
              <w:marRight w:val="0"/>
              <w:marTop w:val="0"/>
              <w:marBottom w:val="0"/>
              <w:divBdr>
                <w:top w:val="none" w:sz="0" w:space="0" w:color="auto"/>
                <w:left w:val="none" w:sz="0" w:space="0" w:color="auto"/>
                <w:bottom w:val="none" w:sz="0" w:space="0" w:color="auto"/>
                <w:right w:val="none" w:sz="0" w:space="0" w:color="auto"/>
              </w:divBdr>
            </w:div>
            <w:div w:id="1384478448">
              <w:marLeft w:val="0"/>
              <w:marRight w:val="0"/>
              <w:marTop w:val="0"/>
              <w:marBottom w:val="0"/>
              <w:divBdr>
                <w:top w:val="none" w:sz="0" w:space="0" w:color="auto"/>
                <w:left w:val="none" w:sz="0" w:space="0" w:color="auto"/>
                <w:bottom w:val="none" w:sz="0" w:space="0" w:color="auto"/>
                <w:right w:val="none" w:sz="0" w:space="0" w:color="auto"/>
              </w:divBdr>
            </w:div>
            <w:div w:id="60294625">
              <w:marLeft w:val="0"/>
              <w:marRight w:val="0"/>
              <w:marTop w:val="0"/>
              <w:marBottom w:val="0"/>
              <w:divBdr>
                <w:top w:val="none" w:sz="0" w:space="0" w:color="auto"/>
                <w:left w:val="none" w:sz="0" w:space="0" w:color="auto"/>
                <w:bottom w:val="none" w:sz="0" w:space="0" w:color="auto"/>
                <w:right w:val="none" w:sz="0" w:space="0" w:color="auto"/>
              </w:divBdr>
            </w:div>
            <w:div w:id="512764879">
              <w:marLeft w:val="0"/>
              <w:marRight w:val="0"/>
              <w:marTop w:val="0"/>
              <w:marBottom w:val="0"/>
              <w:divBdr>
                <w:top w:val="none" w:sz="0" w:space="0" w:color="auto"/>
                <w:left w:val="none" w:sz="0" w:space="0" w:color="auto"/>
                <w:bottom w:val="none" w:sz="0" w:space="0" w:color="auto"/>
                <w:right w:val="none" w:sz="0" w:space="0" w:color="auto"/>
              </w:divBdr>
            </w:div>
            <w:div w:id="970868230">
              <w:marLeft w:val="0"/>
              <w:marRight w:val="0"/>
              <w:marTop w:val="0"/>
              <w:marBottom w:val="0"/>
              <w:divBdr>
                <w:top w:val="none" w:sz="0" w:space="0" w:color="auto"/>
                <w:left w:val="none" w:sz="0" w:space="0" w:color="auto"/>
                <w:bottom w:val="none" w:sz="0" w:space="0" w:color="auto"/>
                <w:right w:val="none" w:sz="0" w:space="0" w:color="auto"/>
              </w:divBdr>
            </w:div>
            <w:div w:id="1977243">
              <w:marLeft w:val="0"/>
              <w:marRight w:val="0"/>
              <w:marTop w:val="0"/>
              <w:marBottom w:val="0"/>
              <w:divBdr>
                <w:top w:val="none" w:sz="0" w:space="0" w:color="auto"/>
                <w:left w:val="none" w:sz="0" w:space="0" w:color="auto"/>
                <w:bottom w:val="none" w:sz="0" w:space="0" w:color="auto"/>
                <w:right w:val="none" w:sz="0" w:space="0" w:color="auto"/>
              </w:divBdr>
            </w:div>
            <w:div w:id="1769229457">
              <w:marLeft w:val="0"/>
              <w:marRight w:val="0"/>
              <w:marTop w:val="0"/>
              <w:marBottom w:val="0"/>
              <w:divBdr>
                <w:top w:val="none" w:sz="0" w:space="0" w:color="auto"/>
                <w:left w:val="none" w:sz="0" w:space="0" w:color="auto"/>
                <w:bottom w:val="none" w:sz="0" w:space="0" w:color="auto"/>
                <w:right w:val="none" w:sz="0" w:space="0" w:color="auto"/>
              </w:divBdr>
            </w:div>
            <w:div w:id="1822041188">
              <w:marLeft w:val="0"/>
              <w:marRight w:val="0"/>
              <w:marTop w:val="0"/>
              <w:marBottom w:val="0"/>
              <w:divBdr>
                <w:top w:val="none" w:sz="0" w:space="0" w:color="auto"/>
                <w:left w:val="none" w:sz="0" w:space="0" w:color="auto"/>
                <w:bottom w:val="none" w:sz="0" w:space="0" w:color="auto"/>
                <w:right w:val="none" w:sz="0" w:space="0" w:color="auto"/>
              </w:divBdr>
            </w:div>
            <w:div w:id="349066270">
              <w:marLeft w:val="0"/>
              <w:marRight w:val="0"/>
              <w:marTop w:val="0"/>
              <w:marBottom w:val="0"/>
              <w:divBdr>
                <w:top w:val="none" w:sz="0" w:space="0" w:color="auto"/>
                <w:left w:val="none" w:sz="0" w:space="0" w:color="auto"/>
                <w:bottom w:val="none" w:sz="0" w:space="0" w:color="auto"/>
                <w:right w:val="none" w:sz="0" w:space="0" w:color="auto"/>
              </w:divBdr>
            </w:div>
            <w:div w:id="914050533">
              <w:marLeft w:val="0"/>
              <w:marRight w:val="0"/>
              <w:marTop w:val="0"/>
              <w:marBottom w:val="0"/>
              <w:divBdr>
                <w:top w:val="none" w:sz="0" w:space="0" w:color="auto"/>
                <w:left w:val="none" w:sz="0" w:space="0" w:color="auto"/>
                <w:bottom w:val="none" w:sz="0" w:space="0" w:color="auto"/>
                <w:right w:val="none" w:sz="0" w:space="0" w:color="auto"/>
              </w:divBdr>
            </w:div>
            <w:div w:id="1631207321">
              <w:marLeft w:val="0"/>
              <w:marRight w:val="0"/>
              <w:marTop w:val="0"/>
              <w:marBottom w:val="0"/>
              <w:divBdr>
                <w:top w:val="none" w:sz="0" w:space="0" w:color="auto"/>
                <w:left w:val="none" w:sz="0" w:space="0" w:color="auto"/>
                <w:bottom w:val="none" w:sz="0" w:space="0" w:color="auto"/>
                <w:right w:val="none" w:sz="0" w:space="0" w:color="auto"/>
              </w:divBdr>
            </w:div>
            <w:div w:id="2117869291">
              <w:marLeft w:val="0"/>
              <w:marRight w:val="0"/>
              <w:marTop w:val="0"/>
              <w:marBottom w:val="0"/>
              <w:divBdr>
                <w:top w:val="none" w:sz="0" w:space="0" w:color="auto"/>
                <w:left w:val="none" w:sz="0" w:space="0" w:color="auto"/>
                <w:bottom w:val="none" w:sz="0" w:space="0" w:color="auto"/>
                <w:right w:val="none" w:sz="0" w:space="0" w:color="auto"/>
              </w:divBdr>
            </w:div>
            <w:div w:id="4900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eativecommons.org/licenses/by/4.0/legalcode"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hyperlink" Target="https://www.linuxfoundation.org/offerings/open-source-complianc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openchain-conformance@linux-foundation.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pdx.org/" TargetMode="External"/><Relationship Id="rId5" Type="http://schemas.openxmlformats.org/officeDocument/2006/relationships/settings" Target="settings.xml"/><Relationship Id="rId15" Type="http://schemas.openxmlformats.org/officeDocument/2006/relationships/hyperlink" Target="https://certification.openchainproject.org/" TargetMode="External"/><Relationship Id="rId23" Type="http://schemas.microsoft.com/office/2011/relationships/people" Target="people.xml"/><Relationship Id="rId10" Type="http://schemas.openxmlformats.org/officeDocument/2006/relationships/hyperlink" Target="https://wiki.linuxfoundation.org/_media/openchain/openchainspec-1.1.pdf"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openchainproject.org/openchain-conformant" TargetMode="External"/><Relationship Id="rId14" Type="http://schemas.openxmlformats.org/officeDocument/2006/relationships/hyperlink" Target="https://certification.openchainproject.org/" TargetMode="External"/><Relationship Id="rId22" Type="http://schemas.microsoft.com/office/2011/relationships/commentsExtended" Target="commentsExtended.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01543-4086-4C4C-AB6D-DCD068552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1267</Words>
  <Characters>7224</Characters>
  <Application>Microsoft Office Word</Application>
  <DocSecurity>0</DocSecurity>
  <Lines>60</Lines>
  <Paragraphs>16</Paragraphs>
  <ScaleCrop>false</ScaleCrop>
  <HeadingPairs>
    <vt:vector size="2" baseType="variant">
      <vt:variant>
        <vt:lpstr>タイトル</vt:lpstr>
      </vt:variant>
      <vt:variant>
        <vt:i4>1</vt:i4>
      </vt:variant>
    </vt:vector>
  </HeadingPairs>
  <TitlesOfParts>
    <vt:vector size="1" baseType="lpstr">
      <vt:lpstr/>
    </vt:vector>
  </TitlesOfParts>
  <Company>（株）日立製作所</Company>
  <LinksUpToDate>false</LinksUpToDate>
  <CharactersWithSpaces>8475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imada</dc:creator>
  <cp:lastModifiedBy>imada</cp:lastModifiedBy>
  <cp:revision>5</cp:revision>
  <cp:lastPrinted>2017-05-25T23:42:00Z</cp:lastPrinted>
  <dcterms:created xsi:type="dcterms:W3CDTF">2017-07-06T09:09:00Z</dcterms:created>
  <dcterms:modified xsi:type="dcterms:W3CDTF">2017-07-07T06:17:00Z</dcterms:modified>
</cp:coreProperties>
</file>